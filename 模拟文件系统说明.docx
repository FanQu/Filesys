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58A" w:rsidRDefault="00CA04CB" w:rsidP="004A4FC5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模拟文件系统</w:t>
      </w:r>
      <w:r w:rsidR="004A4FC5" w:rsidRPr="004A4FC5">
        <w:rPr>
          <w:rFonts w:hint="eastAsia"/>
          <w:sz w:val="44"/>
          <w:szCs w:val="44"/>
        </w:rPr>
        <w:t>说明</w:t>
      </w:r>
    </w:p>
    <w:p w:rsidR="00CA04CB" w:rsidRPr="00CA04CB" w:rsidRDefault="00CA04CB" w:rsidP="00CA04CB">
      <w:pPr>
        <w:jc w:val="center"/>
        <w:rPr>
          <w:rFonts w:ascii="楷体" w:eastAsia="楷体" w:hAnsi="楷体"/>
          <w:sz w:val="24"/>
        </w:rPr>
      </w:pPr>
      <w:r w:rsidRPr="00CA04CB">
        <w:rPr>
          <w:rFonts w:ascii="楷体" w:eastAsia="楷体" w:hAnsi="楷体" w:hint="eastAsia"/>
          <w:sz w:val="24"/>
        </w:rPr>
        <w:t>作者：</w:t>
      </w:r>
      <w:proofErr w:type="gramStart"/>
      <w:r w:rsidRPr="00CA04CB">
        <w:rPr>
          <w:rFonts w:ascii="楷体" w:eastAsia="楷体" w:hAnsi="楷体" w:hint="eastAsia"/>
          <w:sz w:val="24"/>
        </w:rPr>
        <w:t>傅舟涛</w:t>
      </w:r>
      <w:proofErr w:type="gramEnd"/>
      <w:r w:rsidRPr="00CA04CB">
        <w:rPr>
          <w:rFonts w:ascii="楷体" w:eastAsia="楷体" w:hAnsi="楷体" w:hint="eastAsia"/>
          <w:sz w:val="24"/>
        </w:rPr>
        <w:t xml:space="preserve"> 瞿凡</w:t>
      </w:r>
    </w:p>
    <w:p w:rsidR="004A4FC5" w:rsidRDefault="004A4FC5" w:rsidP="004A4FC5">
      <w:pPr>
        <w:pStyle w:val="a4"/>
      </w:pPr>
      <w:r>
        <w:rPr>
          <w:rFonts w:hint="eastAsia"/>
        </w:rPr>
        <w:t>一、系统概述</w:t>
      </w:r>
    </w:p>
    <w:p w:rsidR="004A4FC5" w:rsidRDefault="00A801E9" w:rsidP="004A4FC5">
      <w:pPr>
        <w:ind w:firstLineChars="200" w:firstLine="420"/>
      </w:pPr>
      <w:r>
        <w:rPr>
          <w:rFonts w:hint="eastAsia"/>
        </w:rPr>
        <w:t>程序将用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Filesys.vfs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模拟磁盘，首次运行时会创建磁盘文件并初始化</w:t>
      </w:r>
      <w:r w:rsidR="00587DD9">
        <w:rPr>
          <w:rFonts w:hint="eastAsia"/>
        </w:rPr>
        <w:t>，请注意，</w:t>
      </w:r>
      <w:r w:rsidR="00587DD9" w:rsidRPr="00587DD9">
        <w:rPr>
          <w:rFonts w:hint="eastAsia"/>
          <w:b/>
          <w:u w:val="single"/>
        </w:rPr>
        <w:t>初始化过程中请勿关闭程序</w:t>
      </w:r>
      <w:r>
        <w:rPr>
          <w:rFonts w:hint="eastAsia"/>
        </w:rPr>
        <w:t>。</w:t>
      </w:r>
    </w:p>
    <w:p w:rsidR="001A6ADA" w:rsidRDefault="001A6ADA" w:rsidP="001A6ADA">
      <w:pPr>
        <w:pStyle w:val="a3"/>
      </w:pPr>
      <w:r>
        <w:rPr>
          <w:rFonts w:hint="eastAsia"/>
        </w:rPr>
        <w:t>二、名词解释</w:t>
      </w:r>
    </w:p>
    <w:p w:rsidR="001A6ADA" w:rsidRDefault="007517AE" w:rsidP="001A6ADA">
      <w:pPr>
        <w:pStyle w:val="3"/>
      </w:pPr>
      <w:r>
        <w:rPr>
          <w:rFonts w:hint="eastAsia"/>
        </w:rPr>
        <w:t>2.</w:t>
      </w:r>
      <w:r w:rsidR="001A6ADA">
        <w:rPr>
          <w:rFonts w:hint="eastAsia"/>
        </w:rPr>
        <w:t>1</w:t>
      </w:r>
      <w:r w:rsidR="001A6ADA">
        <w:rPr>
          <w:rFonts w:hint="eastAsia"/>
        </w:rPr>
        <w:t>、路径</w:t>
      </w:r>
    </w:p>
    <w:p w:rsidR="001A6ADA" w:rsidRDefault="001A6ADA" w:rsidP="001A6ADA">
      <w:pPr>
        <w:ind w:firstLineChars="200" w:firstLine="420"/>
      </w:pPr>
      <w:r>
        <w:rPr>
          <w:rFonts w:hint="eastAsia"/>
        </w:rPr>
        <w:t>路径是</w:t>
      </w:r>
      <w:r w:rsidRPr="00FB484D">
        <w:rPr>
          <w:rFonts w:hint="eastAsia"/>
        </w:rPr>
        <w:t>用户在磁盘上寻找文件</w:t>
      </w:r>
      <w:r>
        <w:rPr>
          <w:rFonts w:hint="eastAsia"/>
        </w:rPr>
        <w:t>或目录时，所历经的文件</w:t>
      </w:r>
      <w:r w:rsidRPr="00FB484D">
        <w:rPr>
          <w:rFonts w:hint="eastAsia"/>
        </w:rPr>
        <w:t>线路</w:t>
      </w:r>
      <w:r>
        <w:rPr>
          <w:rFonts w:hint="eastAsia"/>
        </w:rPr>
        <w:t>，用</w:t>
      </w:r>
      <w:proofErr w:type="gramStart"/>
      <w:r>
        <w:t>”</w:t>
      </w:r>
      <w:proofErr w:type="gramEnd"/>
      <w:r>
        <w:rPr>
          <w:rFonts w:hint="eastAsia"/>
        </w:rPr>
        <w:t>/</w:t>
      </w:r>
      <w:proofErr w:type="gramStart"/>
      <w:r>
        <w:t>”</w:t>
      </w:r>
      <w:proofErr w:type="gramEnd"/>
      <w:r>
        <w:rPr>
          <w:rFonts w:hint="eastAsia"/>
        </w:rPr>
        <w:t>分隔不同的名称。路径分为绝对路径和相对路径。特别的，每个文件夹下都有</w:t>
      </w:r>
      <w:proofErr w:type="gramStart"/>
      <w:r>
        <w:t>”</w:t>
      </w:r>
      <w:proofErr w:type="gramEnd"/>
      <w:r>
        <w:rPr>
          <w:rFonts w:hint="eastAsia"/>
        </w:rPr>
        <w:t>.</w:t>
      </w:r>
      <w:r>
        <w:t>”</w:t>
      </w:r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..</w:t>
      </w:r>
      <w:r>
        <w:t>”</w:t>
      </w:r>
      <w:r>
        <w:rPr>
          <w:rFonts w:hint="eastAsia"/>
        </w:rPr>
        <w:t>两个文件夹，分别表示自身以及它的上级文件夹。根目录的上级文件夹为它自身。</w:t>
      </w:r>
    </w:p>
    <w:p w:rsidR="001A6ADA" w:rsidRPr="005F0991" w:rsidRDefault="007517AE" w:rsidP="001A6ADA">
      <w:pPr>
        <w:ind w:firstLineChars="100" w:firstLine="210"/>
      </w:pPr>
      <w:r>
        <w:rPr>
          <w:rFonts w:hint="eastAsia"/>
        </w:rPr>
        <w:t>2.</w:t>
      </w:r>
      <w:r w:rsidR="001A6ADA">
        <w:rPr>
          <w:rFonts w:hint="eastAsia"/>
        </w:rPr>
        <w:t>1.1</w:t>
      </w:r>
      <w:r w:rsidR="001A6ADA">
        <w:rPr>
          <w:rFonts w:hint="eastAsia"/>
        </w:rPr>
        <w:t>相对路径</w:t>
      </w:r>
    </w:p>
    <w:p w:rsidR="001A6ADA" w:rsidRPr="005F0991" w:rsidRDefault="001A6ADA" w:rsidP="001A6ADA">
      <w:pPr>
        <w:ind w:firstLineChars="200" w:firstLine="420"/>
      </w:pPr>
      <w:r>
        <w:rPr>
          <w:rFonts w:hint="eastAsia"/>
        </w:rPr>
        <w:t>相对路径，指的是从当前目录开始寻找的路径，格式为</w:t>
      </w:r>
      <w:proofErr w:type="gramStart"/>
      <w:r>
        <w:t>”</w:t>
      </w:r>
      <w:proofErr w:type="gramEnd"/>
      <w:r>
        <w:rPr>
          <w:rFonts w:hint="eastAsia"/>
        </w:rPr>
        <w:t>a/b/c</w:t>
      </w:r>
      <w:proofErr w:type="gramStart"/>
      <w:r>
        <w:t>”</w:t>
      </w:r>
      <w:proofErr w:type="gramEnd"/>
      <w:r>
        <w:rPr>
          <w:rFonts w:hint="eastAsia"/>
        </w:rPr>
        <w:t>，表示的是当前目录下的</w:t>
      </w:r>
      <w:r>
        <w:rPr>
          <w:rFonts w:hint="eastAsia"/>
        </w:rPr>
        <w:t>a</w:t>
      </w:r>
      <w:r>
        <w:rPr>
          <w:rFonts w:hint="eastAsia"/>
        </w:rPr>
        <w:t>目录下的</w:t>
      </w:r>
      <w:r>
        <w:rPr>
          <w:rFonts w:hint="eastAsia"/>
        </w:rPr>
        <w:t>b</w:t>
      </w:r>
      <w:r>
        <w:rPr>
          <w:rFonts w:hint="eastAsia"/>
        </w:rPr>
        <w:t>目录下的</w:t>
      </w:r>
      <w:r>
        <w:rPr>
          <w:rFonts w:hint="eastAsia"/>
        </w:rPr>
        <w:t>c</w:t>
      </w:r>
      <w:r>
        <w:rPr>
          <w:rFonts w:hint="eastAsia"/>
        </w:rPr>
        <w:t>目录或文件。</w:t>
      </w:r>
    </w:p>
    <w:p w:rsidR="001A6ADA" w:rsidRDefault="007517AE" w:rsidP="001A6ADA">
      <w:pPr>
        <w:ind w:firstLineChars="100" w:firstLine="210"/>
      </w:pPr>
      <w:r>
        <w:rPr>
          <w:rFonts w:hint="eastAsia"/>
        </w:rPr>
        <w:t>2.</w:t>
      </w:r>
      <w:r w:rsidR="001A6ADA">
        <w:rPr>
          <w:rFonts w:hint="eastAsia"/>
        </w:rPr>
        <w:t>1.2</w:t>
      </w:r>
      <w:r w:rsidR="001A6ADA">
        <w:rPr>
          <w:rFonts w:hint="eastAsia"/>
        </w:rPr>
        <w:t>绝对路径</w:t>
      </w:r>
    </w:p>
    <w:p w:rsidR="001A6ADA" w:rsidRPr="005F0991" w:rsidRDefault="001A6ADA" w:rsidP="001A6ADA">
      <w:pPr>
        <w:ind w:firstLineChars="200" w:firstLine="420"/>
      </w:pPr>
      <w:r>
        <w:rPr>
          <w:rFonts w:hint="eastAsia"/>
        </w:rPr>
        <w:t>绝对路径，指的是从根目录开始寻找的路径，格式为</w:t>
      </w:r>
      <w:proofErr w:type="gramStart"/>
      <w:r>
        <w:t>”</w:t>
      </w:r>
      <w:proofErr w:type="gramEnd"/>
      <w:r>
        <w:rPr>
          <w:rFonts w:hint="eastAsia"/>
        </w:rPr>
        <w:t>/a/b/c</w:t>
      </w:r>
      <w:proofErr w:type="gramStart"/>
      <w:r>
        <w:t>”</w:t>
      </w:r>
      <w:proofErr w:type="gramEnd"/>
      <w:r>
        <w:rPr>
          <w:rFonts w:hint="eastAsia"/>
        </w:rPr>
        <w:t>，表示的是根目录下的</w:t>
      </w:r>
      <w:r>
        <w:rPr>
          <w:rFonts w:hint="eastAsia"/>
        </w:rPr>
        <w:t>a</w:t>
      </w:r>
      <w:r>
        <w:rPr>
          <w:rFonts w:hint="eastAsia"/>
        </w:rPr>
        <w:t>目录下的</w:t>
      </w:r>
      <w:r>
        <w:rPr>
          <w:rFonts w:hint="eastAsia"/>
        </w:rPr>
        <w:t>b</w:t>
      </w:r>
      <w:r>
        <w:rPr>
          <w:rFonts w:hint="eastAsia"/>
        </w:rPr>
        <w:t>目录下的</w:t>
      </w:r>
      <w:r>
        <w:rPr>
          <w:rFonts w:hint="eastAsia"/>
        </w:rPr>
        <w:t>c</w:t>
      </w:r>
      <w:r>
        <w:rPr>
          <w:rFonts w:hint="eastAsia"/>
        </w:rPr>
        <w:t>目录或文件。特别的，</w:t>
      </w:r>
      <w:proofErr w:type="gramStart"/>
      <w:r w:rsidRPr="002050BE">
        <w:rPr>
          <w:b/>
          <w:u w:val="single"/>
        </w:rPr>
        <w:t>”</w:t>
      </w:r>
      <w:proofErr w:type="gramEnd"/>
      <w:r w:rsidRPr="002050BE">
        <w:rPr>
          <w:rFonts w:hint="eastAsia"/>
          <w:b/>
          <w:u w:val="single"/>
        </w:rPr>
        <w:t>/</w:t>
      </w:r>
      <w:proofErr w:type="gramStart"/>
      <w:r w:rsidRPr="002050BE">
        <w:rPr>
          <w:b/>
          <w:u w:val="single"/>
        </w:rPr>
        <w:t>”</w:t>
      </w:r>
      <w:proofErr w:type="gramEnd"/>
      <w:r w:rsidRPr="002050BE">
        <w:rPr>
          <w:rFonts w:hint="eastAsia"/>
          <w:b/>
          <w:u w:val="single"/>
        </w:rPr>
        <w:t>表示根目录</w:t>
      </w:r>
      <w:r>
        <w:rPr>
          <w:rFonts w:hint="eastAsia"/>
        </w:rPr>
        <w:t>。</w:t>
      </w:r>
    </w:p>
    <w:p w:rsidR="001A6ADA" w:rsidRDefault="007517AE" w:rsidP="001A6ADA">
      <w:pPr>
        <w:pStyle w:val="3"/>
      </w:pPr>
      <w:r>
        <w:rPr>
          <w:rFonts w:hint="eastAsia"/>
        </w:rPr>
        <w:t>2.</w:t>
      </w:r>
      <w:r w:rsidR="001A6ADA">
        <w:rPr>
          <w:rFonts w:hint="eastAsia"/>
        </w:rPr>
        <w:t>2</w:t>
      </w:r>
      <w:r w:rsidR="001A6ADA">
        <w:rPr>
          <w:rFonts w:hint="eastAsia"/>
        </w:rPr>
        <w:t>、长度</w:t>
      </w:r>
    </w:p>
    <w:p w:rsidR="001A6ADA" w:rsidRPr="002050BE" w:rsidRDefault="001A6ADA" w:rsidP="004A4FC5">
      <w:pPr>
        <w:ind w:firstLineChars="200" w:firstLine="420"/>
        <w:rPr>
          <w:b/>
          <w:u w:val="single"/>
        </w:rPr>
      </w:pPr>
      <w:proofErr w:type="gramStart"/>
      <w:r>
        <w:rPr>
          <w:rFonts w:hint="eastAsia"/>
        </w:rPr>
        <w:t>本说明</w:t>
      </w:r>
      <w:proofErr w:type="gramEnd"/>
      <w:r>
        <w:rPr>
          <w:rFonts w:hint="eastAsia"/>
        </w:rPr>
        <w:t>中，长度</w:t>
      </w:r>
      <w:r w:rsidR="00627FA2">
        <w:rPr>
          <w:rFonts w:hint="eastAsia"/>
        </w:rPr>
        <w:t>指的是不包含</w:t>
      </w:r>
      <w:proofErr w:type="gramStart"/>
      <w:r w:rsidR="00627FA2">
        <w:t>’</w:t>
      </w:r>
      <w:proofErr w:type="gramEnd"/>
      <w:r w:rsidR="00627FA2">
        <w:rPr>
          <w:rFonts w:hint="eastAsia"/>
        </w:rPr>
        <w:t>\0</w:t>
      </w:r>
      <w:proofErr w:type="gramStart"/>
      <w:r w:rsidR="00627FA2">
        <w:t>’</w:t>
      </w:r>
      <w:proofErr w:type="gramEnd"/>
      <w:r w:rsidR="00627FA2">
        <w:rPr>
          <w:rFonts w:hint="eastAsia"/>
        </w:rPr>
        <w:t>的</w:t>
      </w:r>
      <w:r w:rsidR="00627FA2">
        <w:rPr>
          <w:rFonts w:hint="eastAsia"/>
        </w:rPr>
        <w:t>char</w:t>
      </w:r>
      <w:r w:rsidR="00627FA2">
        <w:rPr>
          <w:rFonts w:hint="eastAsia"/>
        </w:rPr>
        <w:t>的个数，或者说是字节数。简单来说，长度指的是有多少个字符（一个中文算两个字符，但本程序禁止使用中文）</w:t>
      </w:r>
      <w:r w:rsidR="002050BE">
        <w:rPr>
          <w:rFonts w:hint="eastAsia"/>
        </w:rPr>
        <w:t>，</w:t>
      </w:r>
      <w:r w:rsidR="002050BE" w:rsidRPr="002050BE">
        <w:rPr>
          <w:rFonts w:hint="eastAsia"/>
          <w:b/>
          <w:u w:val="single"/>
        </w:rPr>
        <w:t>如无特殊说明，</w:t>
      </w:r>
      <w:r w:rsidR="00AB08F2">
        <w:rPr>
          <w:rFonts w:hint="eastAsia"/>
          <w:b/>
          <w:u w:val="single"/>
        </w:rPr>
        <w:t>输入的</w:t>
      </w:r>
      <w:r w:rsidR="00553C25">
        <w:rPr>
          <w:rFonts w:hint="eastAsia"/>
          <w:b/>
          <w:u w:val="single"/>
        </w:rPr>
        <w:t>$path</w:t>
      </w:r>
      <w:r w:rsidR="002050BE" w:rsidRPr="002050BE">
        <w:rPr>
          <w:rFonts w:hint="eastAsia"/>
          <w:b/>
          <w:u w:val="single"/>
        </w:rPr>
        <w:t>长度不超过</w:t>
      </w:r>
      <w:r w:rsidR="002050BE" w:rsidRPr="002050BE">
        <w:rPr>
          <w:rFonts w:hint="eastAsia"/>
          <w:b/>
          <w:u w:val="single"/>
        </w:rPr>
        <w:t>1036035</w:t>
      </w:r>
      <w:r w:rsidR="002050BE" w:rsidRPr="002050BE">
        <w:rPr>
          <w:rFonts w:hint="eastAsia"/>
          <w:b/>
          <w:u w:val="single"/>
        </w:rPr>
        <w:t>。</w:t>
      </w:r>
    </w:p>
    <w:p w:rsidR="00627FA2" w:rsidRDefault="007517AE" w:rsidP="00627FA2">
      <w:pPr>
        <w:pStyle w:val="3"/>
      </w:pPr>
      <w:r>
        <w:rPr>
          <w:rFonts w:hint="eastAsia"/>
        </w:rPr>
        <w:t>2.</w:t>
      </w:r>
      <w:r w:rsidR="00627FA2">
        <w:rPr>
          <w:rFonts w:hint="eastAsia"/>
        </w:rPr>
        <w:t>3</w:t>
      </w:r>
      <w:r w:rsidR="00627FA2">
        <w:rPr>
          <w:rFonts w:hint="eastAsia"/>
        </w:rPr>
        <w:t>、提示</w:t>
      </w:r>
    </w:p>
    <w:p w:rsidR="00627FA2" w:rsidRDefault="00627FA2" w:rsidP="004A4FC5">
      <w:pPr>
        <w:ind w:firstLineChars="200" w:firstLine="420"/>
      </w:pPr>
      <w:r>
        <w:rPr>
          <w:rFonts w:hint="eastAsia"/>
        </w:rPr>
        <w:t>指的是程序输出的内容。提示</w:t>
      </w:r>
      <w:proofErr w:type="gramStart"/>
      <w:r>
        <w:t>”</w:t>
      </w:r>
      <w:proofErr w:type="gramEnd"/>
      <w:r>
        <w:rPr>
          <w:rFonts w:hint="eastAsia"/>
        </w:rPr>
        <w:t xml:space="preserve">&gt;&gt; </w:t>
      </w:r>
      <w:r>
        <w:t>“</w:t>
      </w:r>
      <w:r>
        <w:rPr>
          <w:rFonts w:hint="eastAsia"/>
        </w:rPr>
        <w:t>表示可以继续输入，除格式化有确认操作提示外，其余若操作成功均无提示，若操作失败会提示失败原因。</w:t>
      </w:r>
    </w:p>
    <w:p w:rsidR="00553C25" w:rsidRDefault="007517AE" w:rsidP="00553C25">
      <w:pPr>
        <w:pStyle w:val="3"/>
      </w:pPr>
      <w:r>
        <w:rPr>
          <w:rFonts w:hint="eastAsia"/>
        </w:rPr>
        <w:t>2.</w:t>
      </w:r>
      <w:r w:rsidR="00553C25">
        <w:rPr>
          <w:rFonts w:hint="eastAsia"/>
        </w:rPr>
        <w:t>4</w:t>
      </w:r>
      <w:r w:rsidR="00553C25">
        <w:rPr>
          <w:rFonts w:hint="eastAsia"/>
        </w:rPr>
        <w:t>、变量与符号</w:t>
      </w:r>
      <w:r w:rsidR="00553C25">
        <w:rPr>
          <w:rFonts w:hint="eastAsia"/>
        </w:rPr>
        <w:t>$</w:t>
      </w:r>
    </w:p>
    <w:p w:rsidR="00553C25" w:rsidRDefault="00553C25" w:rsidP="004A4FC5">
      <w:pPr>
        <w:ind w:firstLineChars="200" w:firstLine="420"/>
      </w:pPr>
      <w:r>
        <w:rPr>
          <w:rFonts w:hint="eastAsia"/>
        </w:rPr>
        <w:t>任何形如</w:t>
      </w:r>
      <w:proofErr w:type="gramStart"/>
      <w:r>
        <w:t>”</w:t>
      </w:r>
      <w:proofErr w:type="gramEnd"/>
      <w:r>
        <w:rPr>
          <w:rFonts w:hint="eastAsia"/>
        </w:rPr>
        <w:t>$x</w:t>
      </w:r>
      <w:proofErr w:type="gramStart"/>
      <w:r>
        <w:t>”</w:t>
      </w:r>
      <w:proofErr w:type="gramEnd"/>
      <w:r>
        <w:rPr>
          <w:rFonts w:hint="eastAsia"/>
        </w:rPr>
        <w:t>的形式的表示一个变量，通常为输入或输入相关量。常见的有</w:t>
      </w:r>
      <w:r>
        <w:rPr>
          <w:rFonts w:hint="eastAsia"/>
        </w:rPr>
        <w:t>$path</w:t>
      </w:r>
      <w:r>
        <w:rPr>
          <w:rFonts w:hint="eastAsia"/>
        </w:rPr>
        <w:t>（表示文件或目录路径）、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（表示字符串）、</w:t>
      </w:r>
      <w:r>
        <w:rPr>
          <w:rFonts w:hint="eastAsia"/>
        </w:rPr>
        <w:t>$mode</w:t>
      </w:r>
      <w:r>
        <w:rPr>
          <w:rFonts w:hint="eastAsia"/>
        </w:rPr>
        <w:t>（表示</w:t>
      </w:r>
      <w:r>
        <w:rPr>
          <w:rFonts w:hint="eastAsia"/>
        </w:rPr>
        <w:t>refresh</w:t>
      </w:r>
      <w:r>
        <w:rPr>
          <w:rFonts w:hint="eastAsia"/>
        </w:rPr>
        <w:t>函数的操作种类（见</w:t>
      </w:r>
      <w:r w:rsidR="007517AE">
        <w:rPr>
          <w:rFonts w:hint="eastAsia"/>
        </w:rPr>
        <w:t>3.</w:t>
      </w:r>
      <w:r>
        <w:rPr>
          <w:rFonts w:hint="eastAsia"/>
        </w:rPr>
        <w:t>5.1</w:t>
      </w:r>
      <w:r>
        <w:rPr>
          <w:rFonts w:hint="eastAsia"/>
        </w:rPr>
        <w:t>））。</w:t>
      </w:r>
    </w:p>
    <w:p w:rsidR="007517AE" w:rsidRDefault="007517AE" w:rsidP="004A4FC5">
      <w:pPr>
        <w:ind w:firstLineChars="200" w:firstLine="420"/>
      </w:pPr>
      <w:r>
        <w:rPr>
          <w:rFonts w:hint="eastAsia"/>
        </w:rPr>
        <w:t>2.5</w:t>
      </w:r>
      <w:r>
        <w:rPr>
          <w:rFonts w:hint="eastAsia"/>
        </w:rPr>
        <w:t>、输入限制与使用限制</w:t>
      </w:r>
    </w:p>
    <w:p w:rsidR="007517AE" w:rsidRDefault="007517AE" w:rsidP="004A4FC5">
      <w:pPr>
        <w:ind w:firstLineChars="200" w:firstLine="420"/>
      </w:pPr>
      <w:r>
        <w:rPr>
          <w:rFonts w:hint="eastAsia"/>
        </w:rPr>
        <w:t>2.5.1</w:t>
      </w:r>
      <w:r>
        <w:rPr>
          <w:rFonts w:hint="eastAsia"/>
        </w:rPr>
        <w:t>输入限制</w:t>
      </w:r>
    </w:p>
    <w:p w:rsidR="007517AE" w:rsidRDefault="007517AE" w:rsidP="004A4FC5">
      <w:pPr>
        <w:ind w:firstLineChars="200" w:firstLine="420"/>
      </w:pPr>
      <w:r>
        <w:rPr>
          <w:rFonts w:hint="eastAsia"/>
        </w:rPr>
        <w:t>输入限制指的是用户输入时，输入的字符串的要求，通常有关于长度和内容的要求，这些要求</w:t>
      </w:r>
      <w:r w:rsidR="008B3B2A">
        <w:rPr>
          <w:rFonts w:hint="eastAsia"/>
        </w:rPr>
        <w:t>大多数（除磁盘</w:t>
      </w:r>
      <w:r w:rsidR="008B3B2A">
        <w:rPr>
          <w:rFonts w:hint="eastAsia"/>
        </w:rPr>
        <w:t>/</w:t>
      </w:r>
      <w:r w:rsidR="008B3B2A">
        <w:rPr>
          <w:rFonts w:hint="eastAsia"/>
        </w:rPr>
        <w:t>目录刷新外）</w:t>
      </w:r>
      <w:r>
        <w:rPr>
          <w:rFonts w:hint="eastAsia"/>
        </w:rPr>
        <w:t>未被程序限制，但不这么做可能出现错误。</w:t>
      </w:r>
    </w:p>
    <w:p w:rsidR="007517AE" w:rsidRDefault="007517AE" w:rsidP="004A4FC5">
      <w:pPr>
        <w:ind w:firstLineChars="200" w:firstLine="420"/>
      </w:pPr>
      <w:r>
        <w:rPr>
          <w:rFonts w:hint="eastAsia"/>
        </w:rPr>
        <w:t>2.5.2</w:t>
      </w:r>
      <w:r>
        <w:rPr>
          <w:rFonts w:hint="eastAsia"/>
        </w:rPr>
        <w:t>使用限制</w:t>
      </w:r>
    </w:p>
    <w:p w:rsidR="007517AE" w:rsidRPr="00627FA2" w:rsidRDefault="007517AE" w:rsidP="004A4FC5">
      <w:pPr>
        <w:ind w:firstLineChars="200" w:firstLine="420"/>
      </w:pPr>
      <w:r>
        <w:rPr>
          <w:rFonts w:hint="eastAsia"/>
        </w:rPr>
        <w:t>指这样使用时合法的，大多数不合法的操作</w:t>
      </w:r>
      <w:r w:rsidR="008B3B2A">
        <w:rPr>
          <w:rFonts w:hint="eastAsia"/>
        </w:rPr>
        <w:t>（</w:t>
      </w:r>
      <w:r w:rsidR="008B3B2A" w:rsidRPr="008B3B2A">
        <w:rPr>
          <w:rFonts w:hint="eastAsia"/>
        </w:rPr>
        <w:t>删除当前目录或包含当前目录的目录</w:t>
      </w:r>
      <w:r w:rsidR="008B3B2A">
        <w:rPr>
          <w:rFonts w:hint="eastAsia"/>
        </w:rPr>
        <w:t>除外）</w:t>
      </w:r>
      <w:r>
        <w:rPr>
          <w:rFonts w:hint="eastAsia"/>
        </w:rPr>
        <w:t>均会返回提示且被禁止操作，</w:t>
      </w:r>
      <w:r w:rsidR="008B3B2A">
        <w:rPr>
          <w:rFonts w:hint="eastAsia"/>
        </w:rPr>
        <w:t>注意，虽然程序未限制，但</w:t>
      </w:r>
      <w:r w:rsidRPr="007517AE">
        <w:rPr>
          <w:rFonts w:hint="eastAsia"/>
          <w:b/>
          <w:u w:val="single"/>
        </w:rPr>
        <w:t>禁止删除当前目录或包含当前目录的目录</w:t>
      </w:r>
      <w:r>
        <w:rPr>
          <w:rFonts w:hint="eastAsia"/>
        </w:rPr>
        <w:t>。</w:t>
      </w:r>
    </w:p>
    <w:p w:rsidR="004A4FC5" w:rsidRDefault="007517AE" w:rsidP="004A4FC5">
      <w:pPr>
        <w:pStyle w:val="a4"/>
      </w:pPr>
      <w:r>
        <w:rPr>
          <w:rFonts w:hint="eastAsia"/>
        </w:rPr>
        <w:lastRenderedPageBreak/>
        <w:t>三</w:t>
      </w:r>
      <w:r w:rsidR="004A4FC5">
        <w:rPr>
          <w:rFonts w:hint="eastAsia"/>
        </w:rPr>
        <w:t>、命令介绍</w:t>
      </w:r>
    </w:p>
    <w:p w:rsidR="00AB08F2" w:rsidRDefault="007517AE" w:rsidP="00FB484D">
      <w:pPr>
        <w:pStyle w:val="3"/>
      </w:pPr>
      <w:r>
        <w:rPr>
          <w:rFonts w:hint="eastAsia"/>
        </w:rPr>
        <w:t>3.</w:t>
      </w:r>
      <w:r w:rsidR="00AB08F2">
        <w:rPr>
          <w:rFonts w:hint="eastAsia"/>
        </w:rPr>
        <w:t>0</w:t>
      </w:r>
      <w:r w:rsidR="00AB08F2">
        <w:rPr>
          <w:rFonts w:hint="eastAsia"/>
        </w:rPr>
        <w:t>、</w:t>
      </w:r>
      <w:proofErr w:type="spellStart"/>
      <w:r w:rsidR="00AB08F2">
        <w:rPr>
          <w:rFonts w:hint="eastAsia"/>
        </w:rPr>
        <w:t>Gui</w:t>
      </w:r>
      <w:proofErr w:type="spellEnd"/>
      <w:r w:rsidR="00AB08F2">
        <w:rPr>
          <w:rFonts w:hint="eastAsia"/>
        </w:rPr>
        <w:t>操作</w:t>
      </w:r>
      <w:r w:rsidR="00AB08F2">
        <w:rPr>
          <w:rFonts w:hint="eastAsia"/>
        </w:rPr>
        <w:t>//mark</w:t>
      </w:r>
    </w:p>
    <w:p w:rsidR="00A801E9" w:rsidRDefault="007517AE" w:rsidP="00FB484D">
      <w:pPr>
        <w:pStyle w:val="3"/>
      </w:pPr>
      <w:r>
        <w:rPr>
          <w:rFonts w:hint="eastAsia"/>
        </w:rPr>
        <w:t>3.</w:t>
      </w:r>
      <w:r w:rsidR="00A801E9">
        <w:rPr>
          <w:rFonts w:hint="eastAsia"/>
        </w:rPr>
        <w:t>1</w:t>
      </w:r>
      <w:r w:rsidR="00A801E9">
        <w:rPr>
          <w:rFonts w:hint="eastAsia"/>
        </w:rPr>
        <w:t>、路径操作</w:t>
      </w:r>
    </w:p>
    <w:p w:rsidR="004A4FC5" w:rsidRDefault="007517AE" w:rsidP="005F0991">
      <w:pPr>
        <w:ind w:firstLineChars="100" w:firstLine="210"/>
      </w:pPr>
      <w:r>
        <w:rPr>
          <w:rFonts w:hint="eastAsia"/>
        </w:rPr>
        <w:t>3.</w:t>
      </w:r>
      <w:r w:rsidR="00FB484D">
        <w:rPr>
          <w:rFonts w:hint="eastAsia"/>
        </w:rPr>
        <w:t>1.</w:t>
      </w:r>
      <w:r w:rsidR="001A6ADA">
        <w:rPr>
          <w:rFonts w:hint="eastAsia"/>
        </w:rPr>
        <w:t>1</w:t>
      </w:r>
      <w:r w:rsidR="00FB484D">
        <w:rPr>
          <w:rFonts w:hint="eastAsia"/>
        </w:rPr>
        <w:t>查看当前路径</w:t>
      </w:r>
    </w:p>
    <w:p w:rsidR="00A801E9" w:rsidRDefault="00FB484D" w:rsidP="004A4FC5">
      <w:pPr>
        <w:ind w:firstLineChars="200" w:firstLine="420"/>
      </w:pPr>
      <w:r>
        <w:rPr>
          <w:rFonts w:hint="eastAsia"/>
        </w:rPr>
        <w:t>命令：</w:t>
      </w:r>
      <w:proofErr w:type="spellStart"/>
      <w:proofErr w:type="gramStart"/>
      <w:r>
        <w:rPr>
          <w:rFonts w:hint="eastAsia"/>
        </w:rPr>
        <w:t>pwd</w:t>
      </w:r>
      <w:proofErr w:type="spellEnd"/>
      <w:proofErr w:type="gramEnd"/>
    </w:p>
    <w:p w:rsidR="00FB484D" w:rsidRDefault="001A6ADA" w:rsidP="004A4FC5">
      <w:pPr>
        <w:ind w:firstLineChars="200" w:firstLine="420"/>
      </w:pPr>
      <w:r>
        <w:rPr>
          <w:rFonts w:hint="eastAsia"/>
        </w:rPr>
        <w:t>内容</w:t>
      </w:r>
      <w:r w:rsidR="005F0991">
        <w:rPr>
          <w:rFonts w:hint="eastAsia"/>
        </w:rPr>
        <w:t>：查看当前目录</w:t>
      </w:r>
      <w:r>
        <w:rPr>
          <w:rFonts w:hint="eastAsia"/>
        </w:rPr>
        <w:t>路径，输出为绝对路径。</w:t>
      </w:r>
    </w:p>
    <w:p w:rsidR="001A6ADA" w:rsidRDefault="001A6ADA" w:rsidP="004A4FC5">
      <w:pPr>
        <w:ind w:firstLineChars="200" w:firstLine="420"/>
      </w:pPr>
      <w:r>
        <w:rPr>
          <w:rFonts w:hint="eastAsia"/>
        </w:rPr>
        <w:t>输入限制：无</w:t>
      </w:r>
    </w:p>
    <w:p w:rsidR="001A6ADA" w:rsidRDefault="001A6ADA" w:rsidP="004A4FC5">
      <w:pPr>
        <w:ind w:firstLineChars="200" w:firstLine="420"/>
        <w:rPr>
          <w:rFonts w:hint="eastAsia"/>
        </w:rPr>
      </w:pPr>
      <w:r>
        <w:rPr>
          <w:rFonts w:hint="eastAsia"/>
        </w:rPr>
        <w:t>使用限制：</w:t>
      </w:r>
      <w:r w:rsidR="008C0C8F">
        <w:rPr>
          <w:rFonts w:hint="eastAsia"/>
        </w:rPr>
        <w:t>无</w:t>
      </w:r>
    </w:p>
    <w:p w:rsidR="00F25224" w:rsidRPr="001A6ADA" w:rsidRDefault="00F25224" w:rsidP="004A4FC5">
      <w:pPr>
        <w:ind w:firstLineChars="200" w:firstLine="420"/>
      </w:pPr>
      <w:r>
        <w:rPr>
          <w:rFonts w:hint="eastAsia"/>
        </w:rPr>
        <w:t>实现方式：</w:t>
      </w:r>
    </w:p>
    <w:p w:rsidR="00A801E9" w:rsidRDefault="007517AE" w:rsidP="00FB484D">
      <w:pPr>
        <w:ind w:firstLineChars="100" w:firstLine="210"/>
      </w:pPr>
      <w:r>
        <w:rPr>
          <w:rFonts w:hint="eastAsia"/>
        </w:rPr>
        <w:t>3.</w:t>
      </w:r>
      <w:r w:rsidR="001A6ADA">
        <w:rPr>
          <w:rFonts w:hint="eastAsia"/>
        </w:rPr>
        <w:t>1.2</w:t>
      </w:r>
      <w:r w:rsidR="00FB484D">
        <w:rPr>
          <w:rFonts w:hint="eastAsia"/>
        </w:rPr>
        <w:t>切换目录</w:t>
      </w:r>
    </w:p>
    <w:p w:rsidR="001A6ADA" w:rsidRPr="001A6ADA" w:rsidRDefault="001A6ADA" w:rsidP="001B03A2">
      <w:pPr>
        <w:ind w:firstLineChars="200" w:firstLine="420"/>
      </w:pPr>
      <w:r>
        <w:rPr>
          <w:rFonts w:hint="eastAsia"/>
        </w:rPr>
        <w:t>命令：</w:t>
      </w:r>
      <w:r>
        <w:rPr>
          <w:rFonts w:hint="eastAsia"/>
        </w:rPr>
        <w:t>cd</w:t>
      </w:r>
      <w:r w:rsidR="00CB06AB">
        <w:rPr>
          <w:rFonts w:hint="eastAsia"/>
        </w:rPr>
        <w:t>+</w:t>
      </w:r>
      <w:r w:rsidR="00CB06AB">
        <w:rPr>
          <w:rFonts w:hint="eastAsia"/>
        </w:rPr>
        <w:t>空格</w:t>
      </w:r>
      <w:r w:rsidR="00CB06AB">
        <w:rPr>
          <w:rFonts w:hint="eastAsia"/>
        </w:rPr>
        <w:t>+</w:t>
      </w:r>
      <w:r w:rsidR="00553C25">
        <w:rPr>
          <w:rFonts w:hint="eastAsia"/>
        </w:rPr>
        <w:t>$path</w:t>
      </w:r>
      <w:r w:rsidR="002050BE">
        <w:rPr>
          <w:rFonts w:hint="eastAsia"/>
        </w:rPr>
        <w:tab/>
      </w:r>
      <w:r w:rsidR="002050BE">
        <w:rPr>
          <w:rFonts w:hint="eastAsia"/>
        </w:rPr>
        <w:t>示例：</w:t>
      </w:r>
      <w:proofErr w:type="gramStart"/>
      <w:r w:rsidR="002050BE">
        <w:rPr>
          <w:rFonts w:hint="eastAsia"/>
        </w:rPr>
        <w:t>cd</w:t>
      </w:r>
      <w:proofErr w:type="gramEnd"/>
      <w:r w:rsidR="002050BE">
        <w:rPr>
          <w:rFonts w:hint="eastAsia"/>
        </w:rPr>
        <w:t xml:space="preserve"> /user/316</w:t>
      </w:r>
    </w:p>
    <w:p w:rsidR="001A6ADA" w:rsidRDefault="001A6ADA" w:rsidP="001A6ADA">
      <w:pPr>
        <w:ind w:firstLineChars="200" w:firstLine="420"/>
      </w:pPr>
      <w:r>
        <w:rPr>
          <w:rFonts w:hint="eastAsia"/>
        </w:rPr>
        <w:t>内容：切换至</w:t>
      </w:r>
      <w:r w:rsidR="00553C25">
        <w:rPr>
          <w:rFonts w:hint="eastAsia"/>
        </w:rPr>
        <w:t>$path</w:t>
      </w:r>
      <w:r>
        <w:rPr>
          <w:rFonts w:hint="eastAsia"/>
        </w:rPr>
        <w:t>的目录。</w:t>
      </w:r>
    </w:p>
    <w:p w:rsidR="001A6ADA" w:rsidRDefault="001A6ADA" w:rsidP="001A6ADA">
      <w:pPr>
        <w:ind w:firstLineChars="200" w:firstLine="420"/>
      </w:pPr>
      <w:r>
        <w:rPr>
          <w:rFonts w:hint="eastAsia"/>
        </w:rPr>
        <w:t>输入限制：</w:t>
      </w:r>
      <w:r w:rsidR="002050BE">
        <w:rPr>
          <w:rFonts w:hint="eastAsia"/>
        </w:rPr>
        <w:t>无</w:t>
      </w:r>
    </w:p>
    <w:p w:rsidR="00491EE0" w:rsidRDefault="001A6ADA" w:rsidP="00491EE0">
      <w:pPr>
        <w:ind w:firstLineChars="200" w:firstLine="420"/>
      </w:pPr>
      <w:r>
        <w:rPr>
          <w:rFonts w:hint="eastAsia"/>
        </w:rPr>
        <w:t>使用限制：</w:t>
      </w:r>
    </w:p>
    <w:p w:rsidR="00491EE0" w:rsidRDefault="00491EE0" w:rsidP="00FB6FE5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3C25">
        <w:rPr>
          <w:rFonts w:hint="eastAsia"/>
        </w:rPr>
        <w:t>$path</w:t>
      </w:r>
      <w:r>
        <w:rPr>
          <w:rFonts w:hint="eastAsia"/>
        </w:rPr>
        <w:t>存在</w:t>
      </w:r>
      <w:r w:rsidR="00FB6FE5">
        <w:rPr>
          <w:rFonts w:hint="eastAsia"/>
        </w:rPr>
        <w:t>，</w:t>
      </w:r>
      <w:r w:rsidR="004D7233">
        <w:rPr>
          <w:rFonts w:hint="eastAsia"/>
        </w:rPr>
        <w:t>否则</w:t>
      </w:r>
      <w:r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>$path</w:t>
      </w:r>
      <w:r w:rsidRPr="00491EE0">
        <w:t xml:space="preserve"> No such file or directory</w:t>
      </w:r>
      <w:proofErr w:type="gramStart"/>
      <w:r>
        <w:t>”</w:t>
      </w:r>
      <w:proofErr w:type="gramEnd"/>
      <w:r w:rsidR="00CB06AB">
        <w:rPr>
          <w:rFonts w:hint="eastAsia"/>
        </w:rPr>
        <w:t>；</w:t>
      </w:r>
    </w:p>
    <w:p w:rsidR="00491EE0" w:rsidRDefault="00CB06AB" w:rsidP="00FB6FE5">
      <w:pPr>
        <w:ind w:firstLineChars="300" w:firstLine="63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53C25">
        <w:rPr>
          <w:rFonts w:hint="eastAsia"/>
        </w:rPr>
        <w:t>$path</w:t>
      </w:r>
      <w:r w:rsidR="004D7233">
        <w:rPr>
          <w:rFonts w:hint="eastAsia"/>
        </w:rPr>
        <w:t>不是</w:t>
      </w:r>
      <w:r>
        <w:rPr>
          <w:rFonts w:hint="eastAsia"/>
        </w:rPr>
        <w:t>文件</w:t>
      </w:r>
      <w:r w:rsidR="004D7233">
        <w:rPr>
          <w:rFonts w:hint="eastAsia"/>
        </w:rPr>
        <w:t>而是目录</w:t>
      </w:r>
      <w:r>
        <w:rPr>
          <w:rFonts w:hint="eastAsia"/>
        </w:rPr>
        <w:t>，</w:t>
      </w:r>
      <w:r w:rsidR="004D7233">
        <w:rPr>
          <w:rFonts w:hint="eastAsia"/>
        </w:rPr>
        <w:t>否则</w:t>
      </w:r>
      <w:r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 xml:space="preserve">$path </w:t>
      </w:r>
      <w:r w:rsidRPr="00CB06AB">
        <w:t>is not a directory.</w:t>
      </w:r>
      <w:r>
        <w:t>”</w:t>
      </w:r>
      <w:r w:rsidR="008C0C8F">
        <w:rPr>
          <w:rFonts w:hint="eastAsia"/>
        </w:rPr>
        <w:t>。</w:t>
      </w:r>
    </w:p>
    <w:p w:rsidR="00F25224" w:rsidRPr="00F25224" w:rsidRDefault="00F25224" w:rsidP="00F25224">
      <w:pPr>
        <w:ind w:firstLineChars="200" w:firstLine="420"/>
      </w:pPr>
      <w:r>
        <w:rPr>
          <w:rFonts w:hint="eastAsia"/>
        </w:rPr>
        <w:t>实现方式</w:t>
      </w:r>
      <w:r>
        <w:rPr>
          <w:rFonts w:hint="eastAsia"/>
        </w:rPr>
        <w:t>：</w:t>
      </w:r>
    </w:p>
    <w:p w:rsidR="00A801E9" w:rsidRDefault="007517AE" w:rsidP="00FB484D">
      <w:pPr>
        <w:pStyle w:val="3"/>
      </w:pPr>
      <w:r>
        <w:rPr>
          <w:rFonts w:hint="eastAsia"/>
        </w:rPr>
        <w:t>3.</w:t>
      </w:r>
      <w:r w:rsidR="00A801E9">
        <w:rPr>
          <w:rFonts w:hint="eastAsia"/>
        </w:rPr>
        <w:t>2</w:t>
      </w:r>
      <w:r w:rsidR="00A801E9">
        <w:rPr>
          <w:rFonts w:hint="eastAsia"/>
        </w:rPr>
        <w:t>、目录或文件操作</w:t>
      </w:r>
    </w:p>
    <w:p w:rsidR="00FB484D" w:rsidRDefault="007517AE" w:rsidP="00FB6FE5">
      <w:pPr>
        <w:ind w:firstLineChars="100" w:firstLine="210"/>
      </w:pPr>
      <w:r>
        <w:rPr>
          <w:rFonts w:hint="eastAsia"/>
        </w:rPr>
        <w:t>3.</w:t>
      </w:r>
      <w:r w:rsidR="00CB06AB">
        <w:rPr>
          <w:rFonts w:hint="eastAsia"/>
        </w:rPr>
        <w:t>2.1</w:t>
      </w:r>
      <w:r w:rsidR="00CB06AB">
        <w:rPr>
          <w:rFonts w:hint="eastAsia"/>
        </w:rPr>
        <w:t>查看目录或文件</w:t>
      </w:r>
    </w:p>
    <w:p w:rsidR="001B03A2" w:rsidRDefault="00CB06AB" w:rsidP="001B03A2">
      <w:pPr>
        <w:ind w:firstLineChars="200" w:firstLine="420"/>
      </w:pPr>
      <w:r>
        <w:rPr>
          <w:rFonts w:hint="eastAsia"/>
        </w:rPr>
        <w:t>命令</w:t>
      </w:r>
      <w:r w:rsidR="001B03A2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ls+</w:t>
      </w:r>
      <w:r>
        <w:rPr>
          <w:rFonts w:hint="eastAsia"/>
        </w:rPr>
        <w:t>空格</w:t>
      </w:r>
      <w:r>
        <w:rPr>
          <w:rFonts w:hint="eastAsia"/>
        </w:rPr>
        <w:t>+</w:t>
      </w:r>
      <w:r w:rsidR="00553C25">
        <w:rPr>
          <w:rFonts w:hint="eastAsia"/>
        </w:rPr>
        <w:t>$path</w:t>
      </w:r>
      <w:r w:rsidR="002050BE">
        <w:rPr>
          <w:rFonts w:hint="eastAsia"/>
        </w:rPr>
        <w:tab/>
      </w:r>
      <w:r w:rsidR="002050BE">
        <w:rPr>
          <w:rFonts w:hint="eastAsia"/>
        </w:rPr>
        <w:t>示例：</w:t>
      </w:r>
      <w:proofErr w:type="gramStart"/>
      <w:r w:rsidR="002050BE">
        <w:rPr>
          <w:rFonts w:hint="eastAsia"/>
        </w:rPr>
        <w:t>ls</w:t>
      </w:r>
      <w:proofErr w:type="gramEnd"/>
      <w:r w:rsidR="002050BE">
        <w:rPr>
          <w:rFonts w:hint="eastAsia"/>
        </w:rPr>
        <w:t xml:space="preserve"> /user/316</w:t>
      </w:r>
    </w:p>
    <w:p w:rsidR="00CB06AB" w:rsidRPr="001A6ADA" w:rsidRDefault="001B03A2" w:rsidP="001B03A2">
      <w:pPr>
        <w:ind w:firstLineChars="200" w:firstLine="420"/>
      </w:pPr>
      <w:r>
        <w:rPr>
          <w:rFonts w:hint="eastAsia"/>
        </w:rPr>
        <w:t>命令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 w:rsidR="00CB06AB">
        <w:rPr>
          <w:rFonts w:hint="eastAsia"/>
        </w:rPr>
        <w:t>ls</w:t>
      </w:r>
      <w:proofErr w:type="gramEnd"/>
    </w:p>
    <w:p w:rsidR="00CB06AB" w:rsidRDefault="00CB06AB" w:rsidP="00CB06AB">
      <w:pPr>
        <w:ind w:firstLineChars="200" w:firstLine="420"/>
      </w:pPr>
      <w:r>
        <w:rPr>
          <w:rFonts w:hint="eastAsia"/>
        </w:rPr>
        <w:t>内容：查看</w:t>
      </w:r>
      <w:r w:rsidR="00553C25">
        <w:rPr>
          <w:rFonts w:hint="eastAsia"/>
        </w:rPr>
        <w:t>$path</w:t>
      </w:r>
      <w:r>
        <w:rPr>
          <w:rFonts w:hint="eastAsia"/>
        </w:rPr>
        <w:t>的目录或文件的内容。对于目录，显示该目录下的所有文件和目录</w:t>
      </w:r>
      <w:r w:rsidR="001B03A2">
        <w:rPr>
          <w:rFonts w:hint="eastAsia"/>
        </w:rPr>
        <w:t>（不包括</w:t>
      </w:r>
      <w:proofErr w:type="gramStart"/>
      <w:r w:rsidR="001B03A2">
        <w:t>”</w:t>
      </w:r>
      <w:proofErr w:type="gramEnd"/>
      <w:r w:rsidR="001B03A2">
        <w:rPr>
          <w:rFonts w:hint="eastAsia"/>
        </w:rPr>
        <w:t>.</w:t>
      </w:r>
      <w:proofErr w:type="gramStart"/>
      <w:r w:rsidR="001B03A2">
        <w:t>”</w:t>
      </w:r>
      <w:proofErr w:type="gramEnd"/>
      <w:r w:rsidR="001B03A2">
        <w:rPr>
          <w:rFonts w:hint="eastAsia"/>
        </w:rPr>
        <w:t>和</w:t>
      </w:r>
      <w:proofErr w:type="gramStart"/>
      <w:r w:rsidR="001B03A2">
        <w:t>”</w:t>
      </w:r>
      <w:proofErr w:type="gramEnd"/>
      <w:r w:rsidR="001B03A2">
        <w:rPr>
          <w:rFonts w:hint="eastAsia"/>
        </w:rPr>
        <w:t>..</w:t>
      </w:r>
      <w:proofErr w:type="gramStart"/>
      <w:r w:rsidR="001B03A2">
        <w:t>”</w:t>
      </w:r>
      <w:proofErr w:type="gramEnd"/>
      <w:r w:rsidR="001B03A2">
        <w:rPr>
          <w:rFonts w:hint="eastAsia"/>
        </w:rPr>
        <w:t>）。对于文件，显示文件名。</w:t>
      </w:r>
      <w:r w:rsidR="001B03A2">
        <w:t>”</w:t>
      </w:r>
      <w:r w:rsidR="001B03A2">
        <w:rPr>
          <w:rFonts w:hint="eastAsia"/>
        </w:rPr>
        <w:t>ls</w:t>
      </w:r>
      <w:r w:rsidR="001B03A2">
        <w:t>”</w:t>
      </w:r>
      <w:r w:rsidR="001B03A2">
        <w:rPr>
          <w:rFonts w:hint="eastAsia"/>
        </w:rPr>
        <w:t>等价于</w:t>
      </w:r>
      <w:r w:rsidR="001B03A2">
        <w:t>”</w:t>
      </w:r>
      <w:proofErr w:type="gramStart"/>
      <w:r w:rsidR="001B03A2">
        <w:rPr>
          <w:rFonts w:hint="eastAsia"/>
        </w:rPr>
        <w:t>ls .</w:t>
      </w:r>
      <w:proofErr w:type="gramEnd"/>
      <w:r w:rsidR="001B03A2">
        <w:t>”</w:t>
      </w:r>
      <w:r w:rsidR="001B03A2">
        <w:rPr>
          <w:rFonts w:hint="eastAsia"/>
        </w:rPr>
        <w:t>。</w:t>
      </w:r>
    </w:p>
    <w:p w:rsidR="00CB06AB" w:rsidRDefault="00CB06AB" w:rsidP="00CB06AB">
      <w:pPr>
        <w:ind w:firstLineChars="200" w:firstLine="420"/>
      </w:pPr>
      <w:r>
        <w:rPr>
          <w:rFonts w:hint="eastAsia"/>
        </w:rPr>
        <w:t>输入限制：</w:t>
      </w:r>
      <w:r w:rsidR="002050BE">
        <w:rPr>
          <w:rFonts w:hint="eastAsia"/>
        </w:rPr>
        <w:t>无</w:t>
      </w:r>
    </w:p>
    <w:p w:rsidR="00CB06AB" w:rsidRDefault="00CB06AB" w:rsidP="00CB06AB">
      <w:pPr>
        <w:ind w:firstLineChars="200" w:firstLine="420"/>
      </w:pPr>
      <w:r>
        <w:rPr>
          <w:rFonts w:hint="eastAsia"/>
        </w:rPr>
        <w:t>使用限制：</w:t>
      </w:r>
    </w:p>
    <w:p w:rsidR="00CB06AB" w:rsidRDefault="00CB06AB" w:rsidP="00FB6FE5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3C25">
        <w:rPr>
          <w:rFonts w:hint="eastAsia"/>
        </w:rPr>
        <w:t>$path</w:t>
      </w:r>
      <w:r>
        <w:rPr>
          <w:rFonts w:hint="eastAsia"/>
        </w:rPr>
        <w:t>存在</w:t>
      </w:r>
      <w:r w:rsidR="002050BE">
        <w:rPr>
          <w:rFonts w:hint="eastAsia"/>
        </w:rPr>
        <w:t>，</w:t>
      </w:r>
      <w:r w:rsidR="004D7233">
        <w:rPr>
          <w:rFonts w:hint="eastAsia"/>
        </w:rPr>
        <w:t>否则</w:t>
      </w:r>
      <w:r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>$path</w:t>
      </w:r>
      <w:r w:rsidRPr="00491EE0">
        <w:t xml:space="preserve"> No such file or directory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CB06AB" w:rsidRPr="00FB6FE5" w:rsidRDefault="00CB06AB" w:rsidP="00FB6FE5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D7233">
        <w:rPr>
          <w:rFonts w:hint="eastAsia"/>
        </w:rPr>
        <w:t>$path</w:t>
      </w:r>
      <w:r w:rsidR="004D7233">
        <w:rPr>
          <w:rFonts w:hint="eastAsia"/>
        </w:rPr>
        <w:t>不是文件而是目录，否则</w:t>
      </w:r>
      <w:r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 xml:space="preserve">$path </w:t>
      </w:r>
      <w:r w:rsidRPr="00CB06AB">
        <w:t>is not a directory.</w:t>
      </w:r>
      <w:r>
        <w:t>”</w:t>
      </w:r>
      <w:r w:rsidR="00FB6FE5">
        <w:rPr>
          <w:rFonts w:hint="eastAsia"/>
        </w:rPr>
        <w:t>。</w:t>
      </w:r>
    </w:p>
    <w:p w:rsidR="00F25224" w:rsidRPr="00F25224" w:rsidRDefault="00F25224" w:rsidP="00F25224">
      <w:pPr>
        <w:ind w:firstLineChars="200" w:firstLine="420"/>
      </w:pPr>
      <w:r>
        <w:rPr>
          <w:rFonts w:hint="eastAsia"/>
        </w:rPr>
        <w:t>实现方式：</w:t>
      </w:r>
    </w:p>
    <w:p w:rsidR="00CB06AB" w:rsidRPr="00CB06AB" w:rsidRDefault="007517AE" w:rsidP="00FB6FE5">
      <w:pPr>
        <w:ind w:firstLineChars="100" w:firstLine="210"/>
      </w:pPr>
      <w:r>
        <w:rPr>
          <w:rFonts w:hint="eastAsia"/>
        </w:rPr>
        <w:t>3.</w:t>
      </w:r>
      <w:r w:rsidR="00CB06AB">
        <w:rPr>
          <w:rFonts w:hint="eastAsia"/>
        </w:rPr>
        <w:t>2.2</w:t>
      </w:r>
      <w:r w:rsidR="00CB06AB">
        <w:rPr>
          <w:rFonts w:hint="eastAsia"/>
        </w:rPr>
        <w:t>重命名目录或文件</w:t>
      </w:r>
    </w:p>
    <w:p w:rsidR="00FB484D" w:rsidRDefault="00FB6FE5" w:rsidP="004A4FC5">
      <w:pPr>
        <w:ind w:firstLineChars="200" w:firstLine="420"/>
      </w:pPr>
      <w:r>
        <w:rPr>
          <w:rFonts w:hint="eastAsia"/>
        </w:rPr>
        <w:t>命令：</w:t>
      </w:r>
    </w:p>
    <w:p w:rsidR="00FB6FE5" w:rsidRDefault="00FB6FE5" w:rsidP="004A4FC5">
      <w:pPr>
        <w:ind w:firstLineChars="200" w:firstLine="420"/>
      </w:pPr>
      <w:r>
        <w:rPr>
          <w:rFonts w:hint="eastAsia"/>
        </w:rPr>
        <w:t>内容：</w:t>
      </w:r>
    </w:p>
    <w:p w:rsidR="00FB6FE5" w:rsidRDefault="00FB6FE5" w:rsidP="004A4FC5">
      <w:pPr>
        <w:ind w:firstLineChars="200" w:firstLine="420"/>
      </w:pPr>
      <w:r>
        <w:rPr>
          <w:rFonts w:hint="eastAsia"/>
        </w:rPr>
        <w:t>输入限制：</w:t>
      </w:r>
      <w:r w:rsidR="00553C25">
        <w:rPr>
          <w:rFonts w:hint="eastAsia"/>
        </w:rPr>
        <w:t>?/*mark*/</w:t>
      </w:r>
      <w:r w:rsidR="00553C25" w:rsidRPr="00553C25">
        <w:rPr>
          <w:rFonts w:hint="eastAsia"/>
        </w:rPr>
        <w:t xml:space="preserve"> </w:t>
      </w:r>
      <w:r w:rsidR="00553C25">
        <w:rPr>
          <w:rFonts w:hint="eastAsia"/>
        </w:rPr>
        <w:t>长度不超过</w:t>
      </w:r>
      <w:r w:rsidR="00553C25">
        <w:rPr>
          <w:rFonts w:hint="eastAsia"/>
        </w:rPr>
        <w:t>251</w:t>
      </w:r>
      <w:r w:rsidR="00553C25">
        <w:rPr>
          <w:rFonts w:hint="eastAsia"/>
        </w:rPr>
        <w:t>，只能由大小写字母、数字、小数点</w:t>
      </w:r>
      <w:r w:rsidR="00553C25">
        <w:t>”</w:t>
      </w:r>
      <w:r w:rsidR="00553C25">
        <w:rPr>
          <w:rFonts w:hint="eastAsia"/>
        </w:rPr>
        <w:t>.</w:t>
      </w:r>
      <w:r w:rsidR="00553C25">
        <w:t>”</w:t>
      </w:r>
      <w:r w:rsidR="00553C25">
        <w:rPr>
          <w:rFonts w:hint="eastAsia"/>
        </w:rPr>
        <w:t>和下划线</w:t>
      </w:r>
      <w:proofErr w:type="gramStart"/>
      <w:r w:rsidR="00553C25">
        <w:t>”</w:t>
      </w:r>
      <w:proofErr w:type="gramEnd"/>
      <w:r w:rsidR="00553C25">
        <w:rPr>
          <w:rFonts w:hint="eastAsia"/>
        </w:rPr>
        <w:t>_</w:t>
      </w:r>
      <w:proofErr w:type="gramStart"/>
      <w:r w:rsidR="00553C25">
        <w:t>”</w:t>
      </w:r>
      <w:proofErr w:type="gramEnd"/>
      <w:r w:rsidR="00553C25">
        <w:rPr>
          <w:rFonts w:hint="eastAsia"/>
        </w:rPr>
        <w:t>组成，不得包含空格、中文字符和其他符号。</w:t>
      </w:r>
    </w:p>
    <w:p w:rsidR="00FB6FE5" w:rsidRDefault="00FB6FE5" w:rsidP="004A4FC5">
      <w:pPr>
        <w:ind w:firstLineChars="200" w:firstLine="420"/>
      </w:pPr>
      <w:r>
        <w:rPr>
          <w:rFonts w:hint="eastAsia"/>
        </w:rPr>
        <w:t>使用限制：</w:t>
      </w:r>
    </w:p>
    <w:p w:rsidR="00FB6FE5" w:rsidRDefault="00FB6FE5" w:rsidP="00FB6FE5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3C25">
        <w:rPr>
          <w:rFonts w:hint="eastAsia"/>
        </w:rPr>
        <w:t>$path</w:t>
      </w:r>
      <w:r>
        <w:rPr>
          <w:rFonts w:hint="eastAsia"/>
        </w:rPr>
        <w:t>存在，</w:t>
      </w:r>
      <w:r w:rsidR="004D7233">
        <w:rPr>
          <w:rFonts w:hint="eastAsia"/>
        </w:rPr>
        <w:t>否则</w:t>
      </w:r>
      <w:r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>$path</w:t>
      </w:r>
      <w:r w:rsidRPr="00491EE0">
        <w:t xml:space="preserve"> No such file or directory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FB6FE5" w:rsidRDefault="00FB6FE5" w:rsidP="00FB6FE5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74F91">
        <w:rPr>
          <w:rFonts w:hint="eastAsia"/>
        </w:rPr>
        <w:t>禁止修改根目录名称，</w:t>
      </w:r>
      <w:r w:rsidR="00553C25">
        <w:rPr>
          <w:rFonts w:hint="eastAsia"/>
        </w:rPr>
        <w:t>$path</w:t>
      </w:r>
      <w:r w:rsidR="00874F91">
        <w:rPr>
          <w:rFonts w:hint="eastAsia"/>
        </w:rPr>
        <w:t>为根目录时，会提示</w:t>
      </w:r>
      <w:r w:rsidR="00874F91">
        <w:rPr>
          <w:rFonts w:hint="eastAsia"/>
        </w:rPr>
        <w:t>//mark</w:t>
      </w:r>
    </w:p>
    <w:p w:rsidR="00F25224" w:rsidRPr="00F25224" w:rsidRDefault="00F25224" w:rsidP="00F25224">
      <w:pPr>
        <w:ind w:firstLineChars="200" w:firstLine="420"/>
      </w:pPr>
      <w:r>
        <w:rPr>
          <w:rFonts w:hint="eastAsia"/>
        </w:rPr>
        <w:t>实现方式：</w:t>
      </w:r>
    </w:p>
    <w:p w:rsidR="00A801E9" w:rsidRDefault="00A801E9" w:rsidP="00FB484D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FB484D">
        <w:rPr>
          <w:rFonts w:hint="eastAsia"/>
        </w:rPr>
        <w:t>目录操作</w:t>
      </w:r>
    </w:p>
    <w:p w:rsidR="00167348" w:rsidRDefault="007517AE" w:rsidP="00167348">
      <w:pPr>
        <w:ind w:firstLineChars="100" w:firstLine="210"/>
      </w:pPr>
      <w:r>
        <w:rPr>
          <w:rFonts w:hint="eastAsia"/>
        </w:rPr>
        <w:t>3.</w:t>
      </w:r>
      <w:r w:rsidR="001B03A2">
        <w:rPr>
          <w:rFonts w:hint="eastAsia"/>
        </w:rPr>
        <w:t>3.1</w:t>
      </w:r>
      <w:r w:rsidR="00167348">
        <w:rPr>
          <w:rFonts w:hint="eastAsia"/>
        </w:rPr>
        <w:t>创建目录</w:t>
      </w:r>
    </w:p>
    <w:p w:rsidR="00167348" w:rsidRDefault="00167348" w:rsidP="00167348">
      <w:pPr>
        <w:ind w:firstLineChars="200" w:firstLine="42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</w:t>
      </w:r>
      <w:r w:rsidR="00553C25">
        <w:rPr>
          <w:rFonts w:hint="eastAsia"/>
        </w:rPr>
        <w:t>$path</w:t>
      </w:r>
      <w:r>
        <w:rPr>
          <w:rFonts w:hint="eastAsia"/>
        </w:rPr>
        <w:tab/>
      </w:r>
      <w:r>
        <w:rPr>
          <w:rFonts w:hint="eastAsia"/>
        </w:rPr>
        <w:t>示例：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/user/316</w:t>
      </w:r>
    </w:p>
    <w:p w:rsidR="00167348" w:rsidRPr="001A6ADA" w:rsidRDefault="00553C25" w:rsidP="00167348">
      <w:pPr>
        <w:ind w:firstLineChars="200" w:firstLine="420"/>
      </w:pPr>
      <w:r>
        <w:rPr>
          <w:rFonts w:hint="eastAsia"/>
        </w:rPr>
        <w:lastRenderedPageBreak/>
        <w:t>$path</w:t>
      </w:r>
      <w:r w:rsidR="00167348">
        <w:rPr>
          <w:rFonts w:hint="eastAsia"/>
        </w:rPr>
        <w:t>格式：</w:t>
      </w:r>
      <w:r w:rsidR="00167348">
        <w:rPr>
          <w:rFonts w:hint="eastAsia"/>
        </w:rPr>
        <w:t xml:space="preserve"> </w:t>
      </w:r>
      <w:r w:rsidR="00167348">
        <w:t>“</w:t>
      </w:r>
      <w:r w:rsidR="00AB08F2">
        <w:rPr>
          <w:rFonts w:hint="eastAsia"/>
        </w:rPr>
        <w:t>$</w:t>
      </w:r>
      <w:proofErr w:type="spellStart"/>
      <w:r w:rsidR="00167348">
        <w:rPr>
          <w:rFonts w:hint="eastAsia"/>
        </w:rPr>
        <w:t>father_path</w:t>
      </w:r>
      <w:proofErr w:type="spellEnd"/>
      <w:r w:rsidR="00167348">
        <w:rPr>
          <w:rFonts w:hint="eastAsia"/>
        </w:rPr>
        <w:t>/</w:t>
      </w:r>
      <w:r w:rsidR="00AB08F2">
        <w:rPr>
          <w:rFonts w:hint="eastAsia"/>
        </w:rPr>
        <w:t>$</w:t>
      </w:r>
      <w:proofErr w:type="spellStart"/>
      <w:r w:rsidR="00167348">
        <w:rPr>
          <w:rFonts w:hint="eastAsia"/>
        </w:rPr>
        <w:t>dir_name</w:t>
      </w:r>
      <w:proofErr w:type="spellEnd"/>
      <w:r w:rsidR="00167348">
        <w:t>”</w:t>
      </w:r>
      <w:r w:rsidR="00167348">
        <w:rPr>
          <w:rFonts w:hint="eastAsia"/>
        </w:rPr>
        <w:t xml:space="preserve"> </w:t>
      </w:r>
      <w:r w:rsidR="00167348">
        <w:rPr>
          <w:rFonts w:hint="eastAsia"/>
        </w:rPr>
        <w:t>或</w:t>
      </w:r>
      <w:r w:rsidR="00167348">
        <w:rPr>
          <w:rFonts w:hint="eastAsia"/>
        </w:rPr>
        <w:t xml:space="preserve"> </w:t>
      </w:r>
      <w:r w:rsidR="00167348">
        <w:t>“</w:t>
      </w:r>
      <w:r w:rsidR="00AB08F2">
        <w:rPr>
          <w:rFonts w:hint="eastAsia"/>
        </w:rPr>
        <w:t>$</w:t>
      </w:r>
      <w:proofErr w:type="spellStart"/>
      <w:r w:rsidR="00167348">
        <w:rPr>
          <w:rFonts w:hint="eastAsia"/>
        </w:rPr>
        <w:t>dir_name</w:t>
      </w:r>
      <w:proofErr w:type="spellEnd"/>
      <w:r w:rsidR="00167348">
        <w:t>”</w:t>
      </w:r>
      <w:r w:rsidR="00AB08F2">
        <w:rPr>
          <w:rFonts w:hint="eastAsia"/>
        </w:rPr>
        <w:t>，后者等价于</w:t>
      </w:r>
      <w:proofErr w:type="gramStart"/>
      <w:r w:rsidR="00AB08F2">
        <w:t>”</w:t>
      </w:r>
      <w:proofErr w:type="gramEnd"/>
      <w:r w:rsidR="00AB08F2">
        <w:rPr>
          <w:rFonts w:hint="eastAsia"/>
        </w:rPr>
        <w:t>./$</w:t>
      </w:r>
      <w:proofErr w:type="spellStart"/>
      <w:r w:rsidR="00AB08F2">
        <w:rPr>
          <w:rFonts w:hint="eastAsia"/>
        </w:rPr>
        <w:t>dir_name</w:t>
      </w:r>
      <w:proofErr w:type="spellEnd"/>
      <w:proofErr w:type="gramStart"/>
      <w:r w:rsidR="00AB08F2">
        <w:t>”</w:t>
      </w:r>
      <w:proofErr w:type="gramEnd"/>
      <w:r w:rsidR="00AB08F2">
        <w:rPr>
          <w:rFonts w:hint="eastAsia"/>
        </w:rPr>
        <w:t>。</w:t>
      </w:r>
      <w:r w:rsidR="00167348">
        <w:rPr>
          <w:rFonts w:hint="eastAsia"/>
        </w:rPr>
        <w:t>其中</w:t>
      </w:r>
      <w:r w:rsidR="00AB08F2">
        <w:rPr>
          <w:rFonts w:hint="eastAsia"/>
        </w:rPr>
        <w:t>$</w:t>
      </w:r>
      <w:proofErr w:type="spellStart"/>
      <w:r w:rsidR="00167348">
        <w:rPr>
          <w:rFonts w:hint="eastAsia"/>
        </w:rPr>
        <w:t>father_path</w:t>
      </w:r>
      <w:proofErr w:type="spellEnd"/>
      <w:r w:rsidR="00167348">
        <w:rPr>
          <w:rFonts w:hint="eastAsia"/>
        </w:rPr>
        <w:t>表示被创造目录的上级文件夹的路径，</w:t>
      </w:r>
      <w:r w:rsidR="00AB08F2">
        <w:rPr>
          <w:rFonts w:hint="eastAsia"/>
        </w:rPr>
        <w:t>$</w:t>
      </w:r>
      <w:r w:rsidR="00167348">
        <w:rPr>
          <w:rFonts w:hint="eastAsia"/>
        </w:rPr>
        <w:t>dir_name</w:t>
      </w:r>
      <w:r w:rsidR="00167348">
        <w:rPr>
          <w:rFonts w:hint="eastAsia"/>
        </w:rPr>
        <w:t>表示目录的名称。</w:t>
      </w:r>
    </w:p>
    <w:p w:rsidR="00167348" w:rsidRDefault="00167348" w:rsidP="00167348">
      <w:pPr>
        <w:ind w:firstLineChars="200" w:firstLine="420"/>
      </w:pPr>
      <w:r>
        <w:rPr>
          <w:rFonts w:hint="eastAsia"/>
        </w:rPr>
        <w:t>内容：创造</w:t>
      </w:r>
      <w:r w:rsidR="00553C25">
        <w:rPr>
          <w:rFonts w:hint="eastAsia"/>
        </w:rPr>
        <w:t>$path</w:t>
      </w:r>
      <w:r>
        <w:rPr>
          <w:rFonts w:hint="eastAsia"/>
        </w:rPr>
        <w:t>的目录。</w:t>
      </w:r>
    </w:p>
    <w:p w:rsidR="00167348" w:rsidRDefault="00167348" w:rsidP="00167348">
      <w:pPr>
        <w:ind w:firstLineChars="200" w:firstLine="420"/>
      </w:pPr>
      <w:r>
        <w:rPr>
          <w:rFonts w:hint="eastAsia"/>
        </w:rPr>
        <w:t>输入限制：</w:t>
      </w:r>
      <w:r w:rsidR="00AB08F2">
        <w:rPr>
          <w:rFonts w:hint="eastAsia"/>
        </w:rPr>
        <w:t>$</w:t>
      </w:r>
      <w:r>
        <w:rPr>
          <w:rFonts w:hint="eastAsia"/>
        </w:rPr>
        <w:t>dir_name</w:t>
      </w:r>
      <w:r>
        <w:rPr>
          <w:rFonts w:hint="eastAsia"/>
        </w:rPr>
        <w:t>长度不超过</w:t>
      </w:r>
      <w:r w:rsidR="00AB08F2">
        <w:rPr>
          <w:rFonts w:hint="eastAsia"/>
        </w:rPr>
        <w:t>251</w:t>
      </w:r>
      <w:r w:rsidR="00AB08F2">
        <w:rPr>
          <w:rFonts w:hint="eastAsia"/>
        </w:rPr>
        <w:t>，只能由大小写字母、数字、小数点</w:t>
      </w:r>
      <w:proofErr w:type="gramStart"/>
      <w:r w:rsidR="00AB08F2">
        <w:t>”</w:t>
      </w:r>
      <w:proofErr w:type="gramEnd"/>
      <w:r w:rsidR="00AB08F2">
        <w:rPr>
          <w:rFonts w:hint="eastAsia"/>
        </w:rPr>
        <w:t>.</w:t>
      </w:r>
      <w:r w:rsidR="00AB08F2">
        <w:t>”</w:t>
      </w:r>
      <w:r w:rsidR="00AB08F2">
        <w:rPr>
          <w:rFonts w:hint="eastAsia"/>
        </w:rPr>
        <w:t>和下划线</w:t>
      </w:r>
      <w:proofErr w:type="gramStart"/>
      <w:r w:rsidR="00AB08F2">
        <w:t>”</w:t>
      </w:r>
      <w:proofErr w:type="gramEnd"/>
      <w:r w:rsidR="00AB08F2">
        <w:rPr>
          <w:rFonts w:hint="eastAsia"/>
        </w:rPr>
        <w:t>_</w:t>
      </w:r>
      <w:proofErr w:type="gramStart"/>
      <w:r w:rsidR="00AB08F2">
        <w:t>”</w:t>
      </w:r>
      <w:proofErr w:type="gramEnd"/>
      <w:r w:rsidR="00AB08F2">
        <w:rPr>
          <w:rFonts w:hint="eastAsia"/>
        </w:rPr>
        <w:t>组成，不得包含空格、中文字符和其他符号。</w:t>
      </w:r>
    </w:p>
    <w:p w:rsidR="00167348" w:rsidRDefault="00167348" w:rsidP="00167348">
      <w:pPr>
        <w:ind w:firstLineChars="200" w:firstLine="420"/>
      </w:pPr>
      <w:r>
        <w:rPr>
          <w:rFonts w:hint="eastAsia"/>
        </w:rPr>
        <w:t>使用限制：</w:t>
      </w:r>
    </w:p>
    <w:p w:rsidR="00167348" w:rsidRDefault="00167348" w:rsidP="00167348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3C25">
        <w:rPr>
          <w:rFonts w:hint="eastAsia"/>
        </w:rPr>
        <w:t>$</w:t>
      </w:r>
      <w:proofErr w:type="spellStart"/>
      <w:r w:rsidR="00553C25">
        <w:rPr>
          <w:rFonts w:hint="eastAsia"/>
        </w:rPr>
        <w:t>father_path</w:t>
      </w:r>
      <w:proofErr w:type="spellEnd"/>
      <w:r>
        <w:rPr>
          <w:rFonts w:hint="eastAsia"/>
        </w:rPr>
        <w:t>存在</w:t>
      </w:r>
      <w:r w:rsidR="008B684E">
        <w:rPr>
          <w:rFonts w:hint="eastAsia"/>
        </w:rPr>
        <w:t>，否则</w:t>
      </w:r>
      <w:r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father_path</w:t>
      </w:r>
      <w:proofErr w:type="spellEnd"/>
      <w:r w:rsidRPr="00491EE0">
        <w:t xml:space="preserve"> No such file or directory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167348" w:rsidRDefault="00167348" w:rsidP="00167348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684E">
        <w:rPr>
          <w:rFonts w:hint="eastAsia"/>
        </w:rPr>
        <w:t>$path</w:t>
      </w:r>
      <w:r w:rsidR="008B684E">
        <w:rPr>
          <w:rFonts w:hint="eastAsia"/>
        </w:rPr>
        <w:t>不是文件而是目录，否则</w:t>
      </w:r>
      <w:r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father_path</w:t>
      </w:r>
      <w:proofErr w:type="spellEnd"/>
      <w:r>
        <w:rPr>
          <w:rFonts w:hint="eastAsia"/>
        </w:rPr>
        <w:t xml:space="preserve"> </w:t>
      </w:r>
      <w:r w:rsidRPr="00CB06AB">
        <w:t>is not a directory.</w:t>
      </w:r>
      <w:r>
        <w:t>”</w:t>
      </w:r>
      <w:r w:rsidR="00B35183">
        <w:rPr>
          <w:rFonts w:hint="eastAsia"/>
        </w:rPr>
        <w:t>；</w:t>
      </w:r>
    </w:p>
    <w:p w:rsidR="00B35183" w:rsidRDefault="00B35183" w:rsidP="00B35183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53C25">
        <w:rPr>
          <w:rFonts w:hint="eastAsia"/>
        </w:rPr>
        <w:t>$</w:t>
      </w:r>
      <w:r>
        <w:rPr>
          <w:rFonts w:hint="eastAsia"/>
        </w:rPr>
        <w:t>dir_name</w:t>
      </w:r>
      <w:r w:rsidR="008B684E">
        <w:rPr>
          <w:rFonts w:hint="eastAsia"/>
        </w:rPr>
        <w:t>的长度小</w:t>
      </w:r>
      <w:r>
        <w:rPr>
          <w:rFonts w:hint="eastAsia"/>
        </w:rPr>
        <w:t>于</w:t>
      </w:r>
      <w:r>
        <w:rPr>
          <w:rFonts w:hint="eastAsia"/>
        </w:rPr>
        <w:t>251</w:t>
      </w:r>
      <w:r w:rsidR="008B684E">
        <w:rPr>
          <w:rFonts w:hint="eastAsia"/>
        </w:rPr>
        <w:t>，否则</w:t>
      </w:r>
      <w:r>
        <w:rPr>
          <w:rFonts w:hint="eastAsia"/>
        </w:rPr>
        <w:t>会提示</w:t>
      </w:r>
      <w:r w:rsidRPr="00B35183">
        <w:t>"The Name should be no longer than 251 chars!"</w:t>
      </w:r>
      <w:r>
        <w:rPr>
          <w:rFonts w:hint="eastAsia"/>
        </w:rPr>
        <w:t>；</w:t>
      </w:r>
    </w:p>
    <w:p w:rsidR="00167348" w:rsidRDefault="00B35183" w:rsidP="00167348">
      <w:pPr>
        <w:ind w:firstLineChars="300" w:firstLine="630"/>
      </w:pPr>
      <w:r>
        <w:rPr>
          <w:rFonts w:hint="eastAsia"/>
        </w:rPr>
        <w:t>4</w:t>
      </w:r>
      <w:r w:rsidR="00167348">
        <w:rPr>
          <w:rFonts w:hint="eastAsia"/>
        </w:rPr>
        <w:t>、</w:t>
      </w:r>
      <w:r w:rsidR="00553C25">
        <w:rPr>
          <w:rFonts w:hint="eastAsia"/>
        </w:rPr>
        <w:t>$</w:t>
      </w:r>
      <w:r w:rsidR="00167348">
        <w:rPr>
          <w:rFonts w:hint="eastAsia"/>
        </w:rPr>
        <w:t>path</w:t>
      </w:r>
      <w:r w:rsidR="008B684E">
        <w:rPr>
          <w:rFonts w:hint="eastAsia"/>
        </w:rPr>
        <w:t>尚未</w:t>
      </w:r>
      <w:r w:rsidR="004D7233">
        <w:rPr>
          <w:rFonts w:hint="eastAsia"/>
        </w:rPr>
        <w:t>存在</w:t>
      </w:r>
      <w:r w:rsidR="008B684E">
        <w:rPr>
          <w:rFonts w:hint="eastAsia"/>
        </w:rPr>
        <w:t>，否则</w:t>
      </w:r>
      <w:r w:rsidR="00167348"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 xml:space="preserve">$path is </w:t>
      </w:r>
      <w:r w:rsidRPr="00B35183">
        <w:t>already existed."</w:t>
      </w:r>
      <w:r>
        <w:rPr>
          <w:rFonts w:hint="eastAsia"/>
        </w:rPr>
        <w:t>；</w:t>
      </w:r>
    </w:p>
    <w:p w:rsidR="00FB484D" w:rsidRPr="00167348" w:rsidRDefault="00B35183" w:rsidP="00AB08F2">
      <w:pPr>
        <w:ind w:firstLineChars="300" w:firstLine="63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553C25">
        <w:rPr>
          <w:rFonts w:hint="eastAsia"/>
        </w:rPr>
        <w:t>$</w:t>
      </w:r>
      <w:proofErr w:type="spellStart"/>
      <w:r>
        <w:rPr>
          <w:rFonts w:hint="eastAsia"/>
        </w:rPr>
        <w:t>father_path</w:t>
      </w:r>
      <w:proofErr w:type="spellEnd"/>
      <w:r w:rsidR="008B684E">
        <w:rPr>
          <w:rFonts w:hint="eastAsia"/>
        </w:rPr>
        <w:t>未</w:t>
      </w:r>
      <w:r>
        <w:rPr>
          <w:rFonts w:hint="eastAsia"/>
        </w:rPr>
        <w:t>满</w:t>
      </w:r>
      <w:r w:rsidR="008B684E">
        <w:rPr>
          <w:rFonts w:hint="eastAsia"/>
        </w:rPr>
        <w:t>，否则</w:t>
      </w:r>
      <w:r>
        <w:rPr>
          <w:rFonts w:hint="eastAsia"/>
        </w:rPr>
        <w:t>会提示</w:t>
      </w:r>
      <w:r w:rsidRPr="00B35183">
        <w:t>"The Directory is full!"</w:t>
      </w:r>
      <w:r>
        <w:rPr>
          <w:rFonts w:hint="eastAsia"/>
        </w:rPr>
        <w:t>。</w:t>
      </w:r>
    </w:p>
    <w:p w:rsidR="00F25224" w:rsidRPr="00F25224" w:rsidRDefault="00F25224" w:rsidP="00F25224">
      <w:pPr>
        <w:ind w:firstLineChars="200" w:firstLine="420"/>
      </w:pPr>
      <w:r>
        <w:rPr>
          <w:rFonts w:hint="eastAsia"/>
        </w:rPr>
        <w:t>实现方式：</w:t>
      </w:r>
    </w:p>
    <w:p w:rsidR="001B03A2" w:rsidRDefault="007517AE" w:rsidP="00FB6FE5">
      <w:pPr>
        <w:ind w:firstLineChars="100" w:firstLine="210"/>
      </w:pPr>
      <w:r>
        <w:rPr>
          <w:rFonts w:hint="eastAsia"/>
        </w:rPr>
        <w:t>3.</w:t>
      </w:r>
      <w:r w:rsidR="001B03A2">
        <w:rPr>
          <w:rFonts w:hint="eastAsia"/>
        </w:rPr>
        <w:t>3.2</w:t>
      </w:r>
      <w:r w:rsidR="001B03A2">
        <w:rPr>
          <w:rFonts w:hint="eastAsia"/>
        </w:rPr>
        <w:t>删除文件夹</w:t>
      </w:r>
    </w:p>
    <w:p w:rsidR="001B03A2" w:rsidRDefault="001B03A2" w:rsidP="004A4FC5">
      <w:pPr>
        <w:ind w:firstLineChars="200" w:firstLine="420"/>
      </w:pPr>
      <w:r>
        <w:rPr>
          <w:rFonts w:hint="eastAsia"/>
        </w:rPr>
        <w:t>命令</w:t>
      </w:r>
      <w:r>
        <w:rPr>
          <w:rFonts w:hint="eastAsia"/>
        </w:rPr>
        <w:t>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</w:t>
      </w:r>
      <w:r w:rsidR="002050BE">
        <w:rPr>
          <w:rFonts w:hint="eastAsia"/>
        </w:rPr>
        <w:t>$</w:t>
      </w:r>
      <w:r>
        <w:rPr>
          <w:rFonts w:hint="eastAsia"/>
        </w:rPr>
        <w:t>path</w:t>
      </w:r>
      <w:r w:rsidR="002050BE">
        <w:rPr>
          <w:rFonts w:hint="eastAsia"/>
        </w:rPr>
        <w:tab/>
      </w:r>
      <w:r w:rsidR="002050BE">
        <w:rPr>
          <w:rFonts w:hint="eastAsia"/>
        </w:rPr>
        <w:t>示例：</w:t>
      </w:r>
      <w:proofErr w:type="spellStart"/>
      <w:proofErr w:type="gramStart"/>
      <w:r w:rsidR="002050BE">
        <w:rPr>
          <w:rFonts w:hint="eastAsia"/>
        </w:rPr>
        <w:t>rmdir</w:t>
      </w:r>
      <w:proofErr w:type="spellEnd"/>
      <w:proofErr w:type="gramEnd"/>
      <w:r w:rsidR="002050BE">
        <w:rPr>
          <w:rFonts w:hint="eastAsia"/>
        </w:rPr>
        <w:t xml:space="preserve"> /user/316</w:t>
      </w:r>
    </w:p>
    <w:p w:rsidR="00FB484D" w:rsidRDefault="001B03A2" w:rsidP="004A4FC5">
      <w:pPr>
        <w:ind w:firstLineChars="200" w:firstLine="420"/>
      </w:pPr>
      <w:r>
        <w:rPr>
          <w:rFonts w:hint="eastAsia"/>
        </w:rPr>
        <w:t>命令</w:t>
      </w:r>
      <w:r>
        <w:rPr>
          <w:rFonts w:hint="eastAsia"/>
        </w:rPr>
        <w:t>2</w:t>
      </w:r>
      <w:r>
        <w:rPr>
          <w:rFonts w:hint="eastAsia"/>
        </w:rPr>
        <w:t>（</w:t>
      </w:r>
      <w:r w:rsidR="008C0C8F" w:rsidRPr="008C0C8F">
        <w:rPr>
          <w:rFonts w:hint="eastAsia"/>
          <w:b/>
          <w:u w:val="single"/>
        </w:rPr>
        <w:t>禁止</w:t>
      </w:r>
      <w:r w:rsidR="002050BE" w:rsidRPr="008C0C8F">
        <w:rPr>
          <w:rFonts w:hint="eastAsia"/>
          <w:b/>
          <w:u w:val="single"/>
        </w:rPr>
        <w:t>使用</w:t>
      </w:r>
      <w:r>
        <w:rPr>
          <w:rFonts w:hint="eastAsia"/>
        </w:rPr>
        <w:t>）：</w:t>
      </w:r>
      <w:proofErr w:type="spellStart"/>
      <w:proofErr w:type="gramStart"/>
      <w:r>
        <w:rPr>
          <w:rFonts w:hint="eastAsia"/>
        </w:rPr>
        <w:t>rmdir</w:t>
      </w:r>
      <w:proofErr w:type="spellEnd"/>
      <w:proofErr w:type="gramEnd"/>
    </w:p>
    <w:p w:rsidR="002050BE" w:rsidRDefault="002050BE" w:rsidP="004A4FC5">
      <w:pPr>
        <w:ind w:firstLineChars="200" w:firstLine="420"/>
      </w:pPr>
      <w:r>
        <w:rPr>
          <w:rFonts w:hint="eastAsia"/>
        </w:rPr>
        <w:t>内容：删除</w:t>
      </w:r>
      <w:r w:rsidR="00553C25">
        <w:rPr>
          <w:rFonts w:hint="eastAsia"/>
        </w:rPr>
        <w:t>$path</w:t>
      </w:r>
      <w:r>
        <w:rPr>
          <w:rFonts w:hint="eastAsia"/>
        </w:rPr>
        <w:t>的目录以及目录内的所有内容，命令</w:t>
      </w:r>
      <w:r>
        <w:rPr>
          <w:rFonts w:hint="eastAsia"/>
        </w:rPr>
        <w:t>2</w:t>
      </w:r>
      <w:r>
        <w:rPr>
          <w:rFonts w:hint="eastAsia"/>
        </w:rPr>
        <w:t>等价于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rmdir</w:t>
      </w:r>
      <w:proofErr w:type="spellEnd"/>
      <w:r>
        <w:rPr>
          <w:rFonts w:hint="eastAsia"/>
        </w:rPr>
        <w:t xml:space="preserve"> .</w:t>
      </w:r>
      <w:r>
        <w:t>”</w:t>
      </w:r>
      <w:r>
        <w:rPr>
          <w:rFonts w:hint="eastAsia"/>
        </w:rPr>
        <w:t>。</w:t>
      </w:r>
    </w:p>
    <w:p w:rsidR="002050BE" w:rsidRDefault="002050BE" w:rsidP="004A4FC5">
      <w:pPr>
        <w:ind w:firstLineChars="200" w:firstLine="420"/>
      </w:pPr>
      <w:r>
        <w:rPr>
          <w:rFonts w:hint="eastAsia"/>
        </w:rPr>
        <w:t>输入限制：无</w:t>
      </w:r>
    </w:p>
    <w:p w:rsidR="002050BE" w:rsidRDefault="002050BE" w:rsidP="004A4FC5">
      <w:pPr>
        <w:ind w:firstLineChars="200" w:firstLine="420"/>
      </w:pPr>
      <w:r>
        <w:rPr>
          <w:rFonts w:hint="eastAsia"/>
        </w:rPr>
        <w:t>使用限制：</w:t>
      </w:r>
    </w:p>
    <w:p w:rsidR="002050BE" w:rsidRDefault="002050BE" w:rsidP="002050B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3C25">
        <w:rPr>
          <w:rFonts w:hint="eastAsia"/>
        </w:rPr>
        <w:t>$path</w:t>
      </w:r>
      <w:r w:rsidR="008B684E">
        <w:rPr>
          <w:rFonts w:hint="eastAsia"/>
        </w:rPr>
        <w:t>存在</w:t>
      </w:r>
      <w:r>
        <w:rPr>
          <w:rFonts w:hint="eastAsia"/>
        </w:rPr>
        <w:t>，</w:t>
      </w:r>
      <w:r w:rsidR="008B684E">
        <w:rPr>
          <w:rFonts w:hint="eastAsia"/>
        </w:rPr>
        <w:t>否则</w:t>
      </w:r>
      <w:r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>$path</w:t>
      </w:r>
      <w:r w:rsidRPr="00491EE0">
        <w:t xml:space="preserve"> No such file or directory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2050BE" w:rsidRDefault="002050BE" w:rsidP="002050BE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684E">
        <w:rPr>
          <w:rFonts w:hint="eastAsia"/>
        </w:rPr>
        <w:t>$path</w:t>
      </w:r>
      <w:r w:rsidR="008B684E">
        <w:rPr>
          <w:rFonts w:hint="eastAsia"/>
        </w:rPr>
        <w:t>不是文件而是目录，否则</w:t>
      </w:r>
      <w:r>
        <w:rPr>
          <w:rFonts w:hint="eastAsia"/>
        </w:rPr>
        <w:t>不删除且会提示</w:t>
      </w:r>
      <w:proofErr w:type="gramStart"/>
      <w:r>
        <w:t>”</w:t>
      </w:r>
      <w:proofErr w:type="gramEnd"/>
      <w:r>
        <w:rPr>
          <w:rFonts w:hint="eastAsia"/>
        </w:rPr>
        <w:t xml:space="preserve">$path </w:t>
      </w:r>
      <w:r w:rsidRPr="00CB06AB">
        <w:t>is not a directory.</w:t>
      </w:r>
      <w:r>
        <w:t>”</w:t>
      </w:r>
      <w:r>
        <w:rPr>
          <w:rFonts w:hint="eastAsia"/>
        </w:rPr>
        <w:t>；</w:t>
      </w:r>
    </w:p>
    <w:p w:rsidR="002050BE" w:rsidRDefault="002050BE" w:rsidP="002050BE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、为安全考虑，不允许删除根目录，</w:t>
      </w:r>
      <w:r w:rsidR="00553C25">
        <w:rPr>
          <w:rFonts w:hint="eastAsia"/>
        </w:rPr>
        <w:t>$path</w:t>
      </w:r>
      <w:r>
        <w:rPr>
          <w:rFonts w:hint="eastAsia"/>
        </w:rPr>
        <w:t>为根目录时，不删除且会提示</w:t>
      </w:r>
      <w:proofErr w:type="gramStart"/>
      <w:r>
        <w:t>”</w:t>
      </w:r>
      <w:proofErr w:type="spellStart"/>
      <w:proofErr w:type="gramEnd"/>
      <w:r w:rsidRPr="002050BE">
        <w:t>rmdir</w:t>
      </w:r>
      <w:proofErr w:type="spellEnd"/>
      <w:r w:rsidRPr="002050BE">
        <w:t>: it is dangerous to operate recursively</w:t>
      </w:r>
      <w:r>
        <w:t xml:space="preserve"> on </w:t>
      </w:r>
      <w:r w:rsidRPr="002050BE">
        <w:t>"</w:t>
      </w:r>
      <w:r>
        <w:rPr>
          <w:rFonts w:hint="eastAsia"/>
        </w:rPr>
        <w:t>$path</w:t>
      </w:r>
      <w:r w:rsidRPr="002050BE">
        <w:t>"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8C0C8F" w:rsidRPr="008C0C8F" w:rsidRDefault="002050BE" w:rsidP="00FB6FE5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、出于操作安全，</w:t>
      </w:r>
      <w:r w:rsidR="008C0C8F">
        <w:rPr>
          <w:rFonts w:hint="eastAsia"/>
          <w:b/>
          <w:u w:val="single"/>
        </w:rPr>
        <w:t>禁止</w:t>
      </w:r>
      <w:r w:rsidRPr="008C0C8F">
        <w:rPr>
          <w:rFonts w:hint="eastAsia"/>
          <w:b/>
          <w:u w:val="single"/>
        </w:rPr>
        <w:t>用户删除当前目录，或包含当前目录的目录</w:t>
      </w:r>
      <w:r>
        <w:rPr>
          <w:rFonts w:hint="eastAsia"/>
        </w:rPr>
        <w:t>，但并未</w:t>
      </w:r>
      <w:r w:rsidR="00FB6FE5">
        <w:rPr>
          <w:rFonts w:hint="eastAsia"/>
        </w:rPr>
        <w:t>从</w:t>
      </w:r>
      <w:r w:rsidR="007517AE">
        <w:rPr>
          <w:rFonts w:hint="eastAsia"/>
        </w:rPr>
        <w:t>程序</w:t>
      </w:r>
      <w:r w:rsidR="00FB6FE5">
        <w:rPr>
          <w:rFonts w:hint="eastAsia"/>
        </w:rPr>
        <w:t>上</w:t>
      </w:r>
      <w:r>
        <w:rPr>
          <w:rFonts w:hint="eastAsia"/>
        </w:rPr>
        <w:t>禁止。当前目录被删除后，</w:t>
      </w:r>
      <w:r w:rsidR="008C0C8F">
        <w:rPr>
          <w:rFonts w:hint="eastAsia"/>
        </w:rPr>
        <w:t>当前文件夹位置并不会自动切换，</w:t>
      </w:r>
      <w:r w:rsidR="00FB6FE5">
        <w:rPr>
          <w:rFonts w:hint="eastAsia"/>
        </w:rPr>
        <w:t>认为当前目录为被删除目录被删除前的地址，使用其他命令可能会造成很多混乱或错误。若用户错误操作导致当前目录被删除，请</w:t>
      </w:r>
      <w:r w:rsidR="007517AE">
        <w:rPr>
          <w:rFonts w:hint="eastAsia"/>
        </w:rPr>
        <w:t>立刻</w:t>
      </w:r>
      <w:r w:rsidR="00FB6FE5">
        <w:rPr>
          <w:rFonts w:hint="eastAsia"/>
        </w:rPr>
        <w:t>使用</w:t>
      </w:r>
      <w:proofErr w:type="gramStart"/>
      <w:r w:rsidR="00FB6FE5">
        <w:t>”</w:t>
      </w:r>
      <w:proofErr w:type="gramEnd"/>
      <w:r w:rsidR="00FB6FE5">
        <w:rPr>
          <w:rFonts w:hint="eastAsia"/>
        </w:rPr>
        <w:t>cd /</w:t>
      </w:r>
      <w:proofErr w:type="gramStart"/>
      <w:r w:rsidR="00FB6FE5">
        <w:t>”</w:t>
      </w:r>
      <w:proofErr w:type="gramEnd"/>
      <w:r w:rsidR="00FB6FE5">
        <w:rPr>
          <w:rFonts w:hint="eastAsia"/>
        </w:rPr>
        <w:t>将当前目录切换回根目录。</w:t>
      </w:r>
    </w:p>
    <w:p w:rsidR="00F25224" w:rsidRPr="00F25224" w:rsidRDefault="00F25224" w:rsidP="00F25224">
      <w:pPr>
        <w:ind w:firstLineChars="200" w:firstLine="420"/>
      </w:pPr>
      <w:r>
        <w:rPr>
          <w:rFonts w:hint="eastAsia"/>
        </w:rPr>
        <w:t>实现方式：</w:t>
      </w:r>
      <w:r>
        <w:rPr>
          <w:rFonts w:hint="eastAsia"/>
        </w:rPr>
        <w:t>依次删除所有它的（除</w:t>
      </w:r>
      <w:proofErr w:type="gramStart"/>
      <w:r>
        <w:t>”</w:t>
      </w:r>
      <w:proofErr w:type="gramEnd"/>
      <w:r>
        <w:rPr>
          <w:rFonts w:hint="eastAsia"/>
        </w:rPr>
        <w:t>.</w:t>
      </w:r>
      <w:proofErr w:type="gramStart"/>
      <w:r>
        <w:t>”</w:t>
      </w:r>
      <w:proofErr w:type="gramEnd"/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..</w:t>
      </w:r>
      <w:proofErr w:type="gramStart"/>
      <w:r>
        <w:t>”</w:t>
      </w:r>
      <w:proofErr w:type="gramEnd"/>
      <w:r>
        <w:rPr>
          <w:rFonts w:hint="eastAsia"/>
        </w:rPr>
        <w:t>外）所有子文件夹（递推）或文件，然后删除上级文件夹中关于它的目录项信息，再删除它的</w:t>
      </w:r>
      <w:proofErr w:type="gramStart"/>
      <w:r>
        <w:t>”</w:t>
      </w:r>
      <w:proofErr w:type="gramEnd"/>
      <w:r>
        <w:rPr>
          <w:rFonts w:hint="eastAsia"/>
        </w:rPr>
        <w:t>.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、</w:t>
      </w:r>
      <w:r w:rsidR="00A717D2" w:rsidRPr="00A717D2">
        <w:rPr>
          <w:rFonts w:hint="eastAsia"/>
        </w:rPr>
        <w:t xml:space="preserve"> </w:t>
      </w:r>
      <w:r w:rsidR="00A717D2">
        <w:rPr>
          <w:rFonts w:hint="eastAsia"/>
        </w:rPr>
        <w:t>superblock</w:t>
      </w:r>
      <w:r w:rsidR="00A717D2">
        <w:rPr>
          <w:rFonts w:hint="eastAsia"/>
        </w:rPr>
        <w:t>信息</w:t>
      </w:r>
      <w:r w:rsidR="00A717D2">
        <w:rPr>
          <w:rFonts w:hint="eastAsia"/>
        </w:rPr>
        <w:t>、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信息。</w:t>
      </w:r>
    </w:p>
    <w:p w:rsidR="00FB484D" w:rsidRPr="00FB484D" w:rsidRDefault="007517AE" w:rsidP="00FB484D">
      <w:pPr>
        <w:pStyle w:val="3"/>
      </w:pPr>
      <w:r>
        <w:rPr>
          <w:rFonts w:hint="eastAsia"/>
        </w:rPr>
        <w:t>3.</w:t>
      </w:r>
      <w:r w:rsidR="00FB484D">
        <w:rPr>
          <w:rFonts w:hint="eastAsia"/>
        </w:rPr>
        <w:t>4</w:t>
      </w:r>
      <w:r w:rsidR="00FB484D">
        <w:rPr>
          <w:rFonts w:hint="eastAsia"/>
        </w:rPr>
        <w:t>、文件操作</w:t>
      </w:r>
    </w:p>
    <w:p w:rsidR="00AB08F2" w:rsidRDefault="007517AE" w:rsidP="00AB08F2">
      <w:pPr>
        <w:ind w:firstLineChars="100" w:firstLine="210"/>
      </w:pPr>
      <w:r>
        <w:rPr>
          <w:rFonts w:hint="eastAsia"/>
        </w:rPr>
        <w:t>3.</w:t>
      </w:r>
      <w:r w:rsidR="008F6A7C">
        <w:rPr>
          <w:rFonts w:hint="eastAsia"/>
        </w:rPr>
        <w:t>4</w:t>
      </w:r>
      <w:r w:rsidR="00AB08F2">
        <w:rPr>
          <w:rFonts w:hint="eastAsia"/>
        </w:rPr>
        <w:t>.1</w:t>
      </w:r>
      <w:r w:rsidR="00AB08F2">
        <w:rPr>
          <w:rFonts w:hint="eastAsia"/>
        </w:rPr>
        <w:t>将字符串写入文件</w:t>
      </w:r>
    </w:p>
    <w:p w:rsidR="00AB08F2" w:rsidRPr="008B684E" w:rsidRDefault="00AB08F2" w:rsidP="00AB08F2">
      <w:pPr>
        <w:ind w:firstLineChars="200" w:firstLine="420"/>
      </w:pPr>
      <w:r>
        <w:rPr>
          <w:rFonts w:hint="eastAsia"/>
        </w:rPr>
        <w:t>命令：</w:t>
      </w:r>
      <w:r>
        <w:rPr>
          <w:rFonts w:hint="eastAsia"/>
        </w:rPr>
        <w:t>echo+</w:t>
      </w:r>
      <w:r>
        <w:rPr>
          <w:rFonts w:hint="eastAsia"/>
        </w:rPr>
        <w:t>空格</w:t>
      </w:r>
      <w:r>
        <w:rPr>
          <w:rFonts w:hint="eastAsia"/>
        </w:rPr>
        <w:t>+</w:t>
      </w:r>
      <w:r w:rsidR="00553C25">
        <w:rPr>
          <w:rFonts w:hint="eastAsia"/>
        </w:rPr>
        <w:t>$</w:t>
      </w:r>
      <w:proofErr w:type="spellStart"/>
      <w:r w:rsidR="00553C25">
        <w:rPr>
          <w:rFonts w:hint="eastAsia"/>
        </w:rPr>
        <w:t>str</w:t>
      </w:r>
      <w:proofErr w:type="spellEnd"/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</w:t>
      </w:r>
      <w:r w:rsidR="00553C25">
        <w:rPr>
          <w:rFonts w:hint="eastAsia"/>
        </w:rPr>
        <w:t>$path</w:t>
      </w:r>
      <w:r>
        <w:rPr>
          <w:rFonts w:hint="eastAsia"/>
        </w:rPr>
        <w:tab/>
      </w:r>
      <w:r>
        <w:rPr>
          <w:rFonts w:hint="eastAsia"/>
        </w:rPr>
        <w:t>示例：</w:t>
      </w:r>
      <w:proofErr w:type="gramStart"/>
      <w:r>
        <w:rPr>
          <w:rFonts w:hint="eastAsia"/>
        </w:rPr>
        <w:t>echo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! /user/316</w:t>
      </w:r>
      <w:r w:rsidR="008B684E">
        <w:rPr>
          <w:rFonts w:hint="eastAsia"/>
        </w:rPr>
        <w:t>/file</w:t>
      </w:r>
    </w:p>
    <w:p w:rsidR="00AB08F2" w:rsidRPr="001A6ADA" w:rsidRDefault="00553C25" w:rsidP="00AB08F2">
      <w:pPr>
        <w:ind w:firstLineChars="200" w:firstLine="420"/>
      </w:pPr>
      <w:r>
        <w:rPr>
          <w:rFonts w:hint="eastAsia"/>
        </w:rPr>
        <w:t>$path</w:t>
      </w:r>
      <w:r w:rsidR="00AB08F2">
        <w:rPr>
          <w:rFonts w:hint="eastAsia"/>
        </w:rPr>
        <w:t>格式：</w:t>
      </w:r>
      <w:r w:rsidR="00AB08F2">
        <w:rPr>
          <w:rFonts w:hint="eastAsia"/>
        </w:rPr>
        <w:t xml:space="preserve"> </w:t>
      </w:r>
      <w:r w:rsidR="00AB08F2">
        <w:t>“</w:t>
      </w:r>
      <w:proofErr w:type="spellStart"/>
      <w:r w:rsidR="00AB08F2">
        <w:rPr>
          <w:rFonts w:hint="eastAsia"/>
        </w:rPr>
        <w:t>father_path</w:t>
      </w:r>
      <w:proofErr w:type="spellEnd"/>
      <w:r w:rsidR="00AB08F2">
        <w:rPr>
          <w:rFonts w:hint="eastAsia"/>
        </w:rPr>
        <w:t>/</w:t>
      </w:r>
      <w:proofErr w:type="spellStart"/>
      <w:r w:rsidR="00AB08F2">
        <w:rPr>
          <w:rFonts w:hint="eastAsia"/>
        </w:rPr>
        <w:t>file_name</w:t>
      </w:r>
      <w:proofErr w:type="spellEnd"/>
      <w:r w:rsidR="00AB08F2">
        <w:t>”</w:t>
      </w:r>
      <w:r w:rsidR="00AB08F2">
        <w:rPr>
          <w:rFonts w:hint="eastAsia"/>
        </w:rPr>
        <w:t xml:space="preserve"> </w:t>
      </w:r>
      <w:r w:rsidR="00AB08F2">
        <w:rPr>
          <w:rFonts w:hint="eastAsia"/>
        </w:rPr>
        <w:t>或</w:t>
      </w:r>
      <w:r w:rsidR="00AB08F2">
        <w:rPr>
          <w:rFonts w:hint="eastAsia"/>
        </w:rPr>
        <w:t xml:space="preserve"> </w:t>
      </w:r>
      <w:r w:rsidR="00AB08F2">
        <w:t>“</w:t>
      </w:r>
      <w:proofErr w:type="spellStart"/>
      <w:r w:rsidR="00AB08F2">
        <w:rPr>
          <w:rFonts w:hint="eastAsia"/>
        </w:rPr>
        <w:t>file_name</w:t>
      </w:r>
      <w:proofErr w:type="spellEnd"/>
      <w:r w:rsidR="00AB08F2">
        <w:t>”</w:t>
      </w:r>
      <w:r w:rsidR="00AB08F2">
        <w:rPr>
          <w:rFonts w:hint="eastAsia"/>
        </w:rPr>
        <w:t>。其中</w:t>
      </w:r>
      <w:r w:rsidR="00AB08F2">
        <w:rPr>
          <w:rFonts w:hint="eastAsia"/>
        </w:rPr>
        <w:t>$</w:t>
      </w:r>
      <w:proofErr w:type="spellStart"/>
      <w:r w:rsidR="00AB08F2">
        <w:rPr>
          <w:rFonts w:hint="eastAsia"/>
        </w:rPr>
        <w:t>father_path</w:t>
      </w:r>
      <w:proofErr w:type="spellEnd"/>
      <w:r w:rsidR="00AB08F2">
        <w:rPr>
          <w:rFonts w:hint="eastAsia"/>
        </w:rPr>
        <w:t>表示被创造目录的上级文件夹的路径，</w:t>
      </w:r>
      <w:r w:rsidR="00AB08F2">
        <w:rPr>
          <w:rFonts w:hint="eastAsia"/>
        </w:rPr>
        <w:t>$</w:t>
      </w:r>
      <w:proofErr w:type="spellStart"/>
      <w:r w:rsidR="00AB08F2">
        <w:rPr>
          <w:rFonts w:hint="eastAsia"/>
        </w:rPr>
        <w:t>file_name</w:t>
      </w:r>
      <w:proofErr w:type="spellEnd"/>
      <w:r w:rsidR="00AB08F2">
        <w:rPr>
          <w:rFonts w:hint="eastAsia"/>
        </w:rPr>
        <w:t>表示文件的名称。</w:t>
      </w:r>
    </w:p>
    <w:p w:rsidR="00AB08F2" w:rsidRDefault="00AB08F2" w:rsidP="00AB08F2">
      <w:pPr>
        <w:ind w:firstLineChars="200" w:firstLine="420"/>
      </w:pPr>
      <w:r>
        <w:rPr>
          <w:rFonts w:hint="eastAsia"/>
        </w:rPr>
        <w:t>内容：将</w:t>
      </w:r>
      <w:r w:rsidR="00553C25">
        <w:rPr>
          <w:rFonts w:hint="eastAsia"/>
        </w:rPr>
        <w:t>$</w:t>
      </w:r>
      <w:proofErr w:type="spellStart"/>
      <w:r w:rsidR="00553C25">
        <w:rPr>
          <w:rFonts w:hint="eastAsia"/>
        </w:rPr>
        <w:t>str</w:t>
      </w:r>
      <w:proofErr w:type="spellEnd"/>
      <w:r>
        <w:rPr>
          <w:rFonts w:hint="eastAsia"/>
        </w:rPr>
        <w:t>写入</w:t>
      </w:r>
      <w:r w:rsidR="00553C25">
        <w:rPr>
          <w:rFonts w:hint="eastAsia"/>
        </w:rPr>
        <w:t>$</w:t>
      </w:r>
      <w:r>
        <w:rPr>
          <w:rFonts w:hint="eastAsia"/>
        </w:rPr>
        <w:t>path</w:t>
      </w:r>
      <w:r>
        <w:rPr>
          <w:rFonts w:hint="eastAsia"/>
        </w:rPr>
        <w:t>文件，若文件存在则覆盖原文件，否则创建文件。</w:t>
      </w:r>
    </w:p>
    <w:p w:rsidR="00AB08F2" w:rsidRPr="00AB08F2" w:rsidRDefault="00AB08F2" w:rsidP="00AB08F2">
      <w:pPr>
        <w:ind w:firstLineChars="200" w:firstLine="420"/>
      </w:pPr>
      <w:r>
        <w:rPr>
          <w:rFonts w:hint="eastAsia"/>
        </w:rPr>
        <w:t>输入限制：</w:t>
      </w:r>
      <w:r w:rsidR="00553C25">
        <w:rPr>
          <w:rFonts w:hint="eastAsia"/>
        </w:rPr>
        <w:t>$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长度不超过</w:t>
      </w:r>
      <w:r>
        <w:rPr>
          <w:rFonts w:hint="eastAsia"/>
        </w:rPr>
        <w:t>251</w:t>
      </w:r>
      <w:r>
        <w:rPr>
          <w:rFonts w:hint="eastAsia"/>
        </w:rPr>
        <w:t>，只能由大小写字母、数字、小数点</w:t>
      </w:r>
      <w:proofErr w:type="gramStart"/>
      <w:r>
        <w:t>”</w:t>
      </w:r>
      <w:proofErr w:type="gramEnd"/>
      <w:r>
        <w:rPr>
          <w:rFonts w:hint="eastAsia"/>
        </w:rPr>
        <w:t>.</w:t>
      </w:r>
      <w:r>
        <w:t>”</w:t>
      </w:r>
      <w:r>
        <w:rPr>
          <w:rFonts w:hint="eastAsia"/>
        </w:rPr>
        <w:t>和下划线</w:t>
      </w:r>
      <w:proofErr w:type="gramStart"/>
      <w:r>
        <w:t>”</w:t>
      </w:r>
      <w:proofErr w:type="gramEnd"/>
      <w:r>
        <w:rPr>
          <w:rFonts w:hint="eastAsia"/>
        </w:rPr>
        <w:t>_</w:t>
      </w:r>
      <w:proofErr w:type="gramStart"/>
      <w:r>
        <w:t>”</w:t>
      </w:r>
      <w:proofErr w:type="gramEnd"/>
      <w:r>
        <w:rPr>
          <w:rFonts w:hint="eastAsia"/>
        </w:rPr>
        <w:t>组成，不得包含空格、中文字符和其他符号。</w:t>
      </w:r>
      <w:r w:rsidR="00553C25">
        <w:rPr>
          <w:rFonts w:hint="eastAsia"/>
        </w:rPr>
        <w:t>$</w:t>
      </w:r>
      <w:proofErr w:type="spellStart"/>
      <w:r w:rsidR="00553C25">
        <w:rPr>
          <w:rFonts w:hint="eastAsia"/>
        </w:rPr>
        <w:t>str</w:t>
      </w:r>
      <w:proofErr w:type="spellEnd"/>
      <w:r>
        <w:rPr>
          <w:rFonts w:hint="eastAsia"/>
        </w:rPr>
        <w:t>长度不超过</w:t>
      </w:r>
      <w:r>
        <w:rPr>
          <w:rFonts w:hint="eastAsia"/>
        </w:rPr>
        <w:t>4096</w:t>
      </w:r>
      <w:r w:rsidR="00553C25">
        <w:rPr>
          <w:rFonts w:hint="eastAsia"/>
        </w:rPr>
        <w:t>，且不包含空格，不建议加入中文，可能无法正常读取。</w:t>
      </w:r>
    </w:p>
    <w:p w:rsidR="00AB08F2" w:rsidRDefault="00AB08F2" w:rsidP="00AB08F2">
      <w:pPr>
        <w:ind w:firstLineChars="200" w:firstLine="420"/>
      </w:pPr>
      <w:r>
        <w:rPr>
          <w:rFonts w:hint="eastAsia"/>
        </w:rPr>
        <w:t>使用限制：</w:t>
      </w:r>
    </w:p>
    <w:p w:rsidR="004D7233" w:rsidRDefault="004D7233" w:rsidP="00AB08F2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$path</w:t>
      </w:r>
      <w:r>
        <w:rPr>
          <w:rFonts w:hint="eastAsia"/>
        </w:rPr>
        <w:t>存在</w:t>
      </w:r>
      <w:r w:rsidR="008B684E">
        <w:rPr>
          <w:rFonts w:hint="eastAsia"/>
        </w:rPr>
        <w:t>时不能为</w:t>
      </w:r>
      <w:r>
        <w:rPr>
          <w:rFonts w:hint="eastAsia"/>
        </w:rPr>
        <w:t>目录，</w:t>
      </w:r>
      <w:r w:rsidR="008B684E">
        <w:rPr>
          <w:rFonts w:hint="eastAsia"/>
        </w:rPr>
        <w:t>若</w:t>
      </w:r>
      <w:r w:rsidR="008B684E">
        <w:rPr>
          <w:rFonts w:hint="eastAsia"/>
        </w:rPr>
        <w:t>$path</w:t>
      </w:r>
      <w:r w:rsidR="008B684E">
        <w:rPr>
          <w:rFonts w:hint="eastAsia"/>
        </w:rPr>
        <w:t>为目录，</w:t>
      </w:r>
      <w:r>
        <w:rPr>
          <w:rFonts w:hint="eastAsia"/>
        </w:rPr>
        <w:t>会提示</w:t>
      </w:r>
      <w:proofErr w:type="gramStart"/>
      <w:r>
        <w:t>”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father_path</w:t>
      </w:r>
      <w:proofErr w:type="spellEnd"/>
      <w:r>
        <w:rPr>
          <w:rFonts w:hint="eastAsia"/>
        </w:rPr>
        <w:t xml:space="preserve"> </w:t>
      </w:r>
      <w:r w:rsidRPr="00CB06AB">
        <w:t xml:space="preserve">is not a </w:t>
      </w:r>
      <w:r>
        <w:rPr>
          <w:rFonts w:hint="eastAsia"/>
        </w:rPr>
        <w:t>file</w:t>
      </w:r>
      <w:r w:rsidRPr="00CB06AB">
        <w:t>.</w:t>
      </w:r>
      <w:r>
        <w:t>”</w:t>
      </w:r>
      <w:r>
        <w:rPr>
          <w:rFonts w:hint="eastAsia"/>
        </w:rPr>
        <w:t>；</w:t>
      </w:r>
    </w:p>
    <w:p w:rsidR="004D7233" w:rsidRDefault="004D7233" w:rsidP="00AB08F2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的</w:t>
      </w:r>
      <w:r w:rsidR="008B684E">
        <w:rPr>
          <w:rFonts w:hint="eastAsia"/>
        </w:rPr>
        <w:t>长度小</w:t>
      </w:r>
      <w:r>
        <w:rPr>
          <w:rFonts w:hint="eastAsia"/>
        </w:rPr>
        <w:t>于</w:t>
      </w:r>
      <w:r>
        <w:rPr>
          <w:rFonts w:hint="eastAsia"/>
        </w:rPr>
        <w:t>251</w:t>
      </w:r>
      <w:r>
        <w:rPr>
          <w:rFonts w:hint="eastAsia"/>
        </w:rPr>
        <w:t>，</w:t>
      </w:r>
      <w:r w:rsidR="008B684E">
        <w:rPr>
          <w:rFonts w:hint="eastAsia"/>
        </w:rPr>
        <w:t>否则</w:t>
      </w:r>
      <w:r>
        <w:rPr>
          <w:rFonts w:hint="eastAsia"/>
        </w:rPr>
        <w:t>会提示</w:t>
      </w:r>
      <w:r w:rsidRPr="00B35183">
        <w:t>"The Name should be no longer than 251 chars!"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AB08F2" w:rsidRDefault="004D7233" w:rsidP="00AB08F2">
      <w:pPr>
        <w:ind w:firstLineChars="300" w:firstLine="630"/>
      </w:pPr>
      <w:r>
        <w:rPr>
          <w:rFonts w:hint="eastAsia"/>
        </w:rPr>
        <w:t>3</w:t>
      </w:r>
      <w:r w:rsidR="00AB08F2">
        <w:rPr>
          <w:rFonts w:hint="eastAsia"/>
        </w:rPr>
        <w:t>、</w:t>
      </w:r>
      <w:r w:rsidR="00553C25">
        <w:rPr>
          <w:rFonts w:hint="eastAsia"/>
        </w:rPr>
        <w:t>$</w:t>
      </w:r>
      <w:proofErr w:type="spellStart"/>
      <w:r w:rsidR="00553C25">
        <w:rPr>
          <w:rFonts w:hint="eastAsia"/>
        </w:rPr>
        <w:t>father_path</w:t>
      </w:r>
      <w:proofErr w:type="spellEnd"/>
      <w:r w:rsidR="00AB08F2">
        <w:rPr>
          <w:rFonts w:hint="eastAsia"/>
        </w:rPr>
        <w:t>存在，</w:t>
      </w:r>
      <w:r w:rsidR="008B684E">
        <w:rPr>
          <w:rFonts w:hint="eastAsia"/>
        </w:rPr>
        <w:t>否则</w:t>
      </w:r>
      <w:r w:rsidR="00AB08F2">
        <w:rPr>
          <w:rFonts w:hint="eastAsia"/>
        </w:rPr>
        <w:t>会提示</w:t>
      </w:r>
      <w:proofErr w:type="gramStart"/>
      <w:r w:rsidR="00AB08F2">
        <w:t>”</w:t>
      </w:r>
      <w:proofErr w:type="gramEnd"/>
      <w:r w:rsidR="00AB08F2">
        <w:rPr>
          <w:rFonts w:hint="eastAsia"/>
        </w:rPr>
        <w:t>$</w:t>
      </w:r>
      <w:proofErr w:type="spellStart"/>
      <w:r w:rsidR="00AB08F2">
        <w:rPr>
          <w:rFonts w:hint="eastAsia"/>
        </w:rPr>
        <w:t>father_path</w:t>
      </w:r>
      <w:proofErr w:type="spellEnd"/>
      <w:r w:rsidR="00AB08F2" w:rsidRPr="00491EE0">
        <w:t xml:space="preserve"> No such file or directory</w:t>
      </w:r>
      <w:proofErr w:type="gramStart"/>
      <w:r w:rsidR="00AB08F2">
        <w:t>”</w:t>
      </w:r>
      <w:proofErr w:type="gramEnd"/>
      <w:r w:rsidR="00AB08F2">
        <w:rPr>
          <w:rFonts w:hint="eastAsia"/>
        </w:rPr>
        <w:t>；</w:t>
      </w:r>
    </w:p>
    <w:p w:rsidR="00AB08F2" w:rsidRDefault="004D7233" w:rsidP="00AB08F2">
      <w:pPr>
        <w:ind w:firstLineChars="300" w:firstLine="630"/>
      </w:pPr>
      <w:r>
        <w:rPr>
          <w:rFonts w:hint="eastAsia"/>
        </w:rPr>
        <w:t>4</w:t>
      </w:r>
      <w:r w:rsidR="00AB08F2">
        <w:rPr>
          <w:rFonts w:hint="eastAsia"/>
        </w:rPr>
        <w:t>、</w:t>
      </w:r>
      <w:r w:rsidR="00553C25">
        <w:rPr>
          <w:rFonts w:hint="eastAsia"/>
        </w:rPr>
        <w:t>$</w:t>
      </w:r>
      <w:proofErr w:type="spellStart"/>
      <w:r w:rsidR="00553C25">
        <w:rPr>
          <w:rFonts w:hint="eastAsia"/>
        </w:rPr>
        <w:t>father_path</w:t>
      </w:r>
      <w:proofErr w:type="spellEnd"/>
      <w:r w:rsidR="008B684E">
        <w:rPr>
          <w:rFonts w:hint="eastAsia"/>
        </w:rPr>
        <w:t>不是文件而是目录</w:t>
      </w:r>
      <w:r w:rsidR="00AB08F2">
        <w:rPr>
          <w:rFonts w:hint="eastAsia"/>
        </w:rPr>
        <w:t>，</w:t>
      </w:r>
      <w:r w:rsidR="008B684E">
        <w:rPr>
          <w:rFonts w:hint="eastAsia"/>
        </w:rPr>
        <w:t>否则</w:t>
      </w:r>
      <w:r w:rsidR="00AB08F2">
        <w:rPr>
          <w:rFonts w:hint="eastAsia"/>
        </w:rPr>
        <w:t>会提示</w:t>
      </w:r>
      <w:proofErr w:type="gramStart"/>
      <w:r w:rsidR="00AB08F2">
        <w:t>”</w:t>
      </w:r>
      <w:proofErr w:type="gramEnd"/>
      <w:r w:rsidR="00AB08F2">
        <w:rPr>
          <w:rFonts w:hint="eastAsia"/>
        </w:rPr>
        <w:t>$</w:t>
      </w:r>
      <w:proofErr w:type="spellStart"/>
      <w:r w:rsidR="00AB08F2">
        <w:rPr>
          <w:rFonts w:hint="eastAsia"/>
        </w:rPr>
        <w:t>father_path</w:t>
      </w:r>
      <w:proofErr w:type="spellEnd"/>
      <w:r w:rsidR="00AB08F2">
        <w:rPr>
          <w:rFonts w:hint="eastAsia"/>
        </w:rPr>
        <w:t xml:space="preserve"> </w:t>
      </w:r>
      <w:r w:rsidR="00AB08F2" w:rsidRPr="00CB06AB">
        <w:t>is not a directory.</w:t>
      </w:r>
      <w:r w:rsidR="00AB08F2">
        <w:t>”</w:t>
      </w:r>
      <w:r w:rsidR="00AB08F2">
        <w:rPr>
          <w:rFonts w:hint="eastAsia"/>
        </w:rPr>
        <w:t>；</w:t>
      </w:r>
    </w:p>
    <w:p w:rsidR="008B684E" w:rsidRDefault="004D7233" w:rsidP="008B684E">
      <w:pPr>
        <w:ind w:firstLineChars="300" w:firstLine="630"/>
      </w:pPr>
      <w:r>
        <w:rPr>
          <w:rFonts w:hint="eastAsia"/>
        </w:rPr>
        <w:lastRenderedPageBreak/>
        <w:t>5</w:t>
      </w:r>
      <w:r w:rsidR="00AB08F2">
        <w:rPr>
          <w:rFonts w:hint="eastAsia"/>
        </w:rPr>
        <w:t>、</w:t>
      </w:r>
      <w:r w:rsidR="00553C25">
        <w:rPr>
          <w:rFonts w:hint="eastAsia"/>
        </w:rPr>
        <w:t>$</w:t>
      </w:r>
      <w:proofErr w:type="spellStart"/>
      <w:r w:rsidR="00AB08F2">
        <w:rPr>
          <w:rFonts w:hint="eastAsia"/>
        </w:rPr>
        <w:t>father_path</w:t>
      </w:r>
      <w:proofErr w:type="spellEnd"/>
      <w:r w:rsidR="008B684E">
        <w:rPr>
          <w:rFonts w:hint="eastAsia"/>
        </w:rPr>
        <w:t>未</w:t>
      </w:r>
      <w:r w:rsidR="00AB08F2">
        <w:rPr>
          <w:rFonts w:hint="eastAsia"/>
        </w:rPr>
        <w:t>满，</w:t>
      </w:r>
      <w:r w:rsidR="008B684E">
        <w:rPr>
          <w:rFonts w:hint="eastAsia"/>
        </w:rPr>
        <w:t>否则</w:t>
      </w:r>
      <w:r w:rsidR="00AB08F2">
        <w:rPr>
          <w:rFonts w:hint="eastAsia"/>
        </w:rPr>
        <w:t>会提示</w:t>
      </w:r>
      <w:r w:rsidR="00AB08F2" w:rsidRPr="00B35183">
        <w:t>"The Directory is full!"</w:t>
      </w:r>
      <w:r>
        <w:rPr>
          <w:rFonts w:hint="eastAsia"/>
        </w:rPr>
        <w:t>；</w:t>
      </w:r>
    </w:p>
    <w:p w:rsidR="008B684E" w:rsidRDefault="008B684E" w:rsidP="008B684E">
      <w:pPr>
        <w:ind w:firstLineChars="300" w:firstLine="630"/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inode</w:t>
      </w:r>
      <w:proofErr w:type="spellEnd"/>
      <w:r w:rsidR="008B3B2A">
        <w:rPr>
          <w:rFonts w:hint="eastAsia"/>
        </w:rPr>
        <w:t>（索引）</w:t>
      </w:r>
      <w:proofErr w:type="gramStart"/>
      <w:r>
        <w:rPr>
          <w:rFonts w:hint="eastAsia"/>
        </w:rPr>
        <w:t>块不能</w:t>
      </w:r>
      <w:proofErr w:type="gramEnd"/>
      <w:r>
        <w:rPr>
          <w:rFonts w:hint="eastAsia"/>
        </w:rPr>
        <w:t>全部被占用，否则会提示</w:t>
      </w:r>
      <w:proofErr w:type="gramStart"/>
      <w:r>
        <w:t>”</w:t>
      </w:r>
      <w:proofErr w:type="gramEnd"/>
      <w:r w:rsidRPr="008B684E">
        <w:t xml:space="preserve">All </w:t>
      </w:r>
      <w:proofErr w:type="spellStart"/>
      <w:r w:rsidRPr="008B684E">
        <w:t>inodes</w:t>
      </w:r>
      <w:proofErr w:type="spellEnd"/>
      <w:r w:rsidRPr="008B684E">
        <w:t xml:space="preserve"> are used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4D7233" w:rsidRPr="00167348" w:rsidRDefault="008B684E" w:rsidP="008B684E">
      <w:pPr>
        <w:ind w:firstLineChars="300" w:firstLine="63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block</w:t>
      </w:r>
      <w:r w:rsidR="008B3B2A">
        <w:rPr>
          <w:rFonts w:hint="eastAsia"/>
        </w:rPr>
        <w:t>（数据）</w:t>
      </w:r>
      <w:proofErr w:type="gramStart"/>
      <w:r>
        <w:rPr>
          <w:rFonts w:hint="eastAsia"/>
        </w:rPr>
        <w:t>块不能</w:t>
      </w:r>
      <w:proofErr w:type="gramEnd"/>
      <w:r>
        <w:rPr>
          <w:rFonts w:hint="eastAsia"/>
        </w:rPr>
        <w:t>全部被占用，否则会提示</w:t>
      </w:r>
      <w:proofErr w:type="gramStart"/>
      <w:r>
        <w:t>”</w:t>
      </w:r>
      <w:proofErr w:type="gramEnd"/>
      <w:r>
        <w:t>All</w:t>
      </w:r>
      <w:r>
        <w:rPr>
          <w:rFonts w:hint="eastAsia"/>
        </w:rPr>
        <w:t xml:space="preserve"> block</w:t>
      </w:r>
      <w:r w:rsidRPr="008B684E">
        <w:t>s are used</w:t>
      </w:r>
      <w:proofErr w:type="gramStart"/>
      <w:r>
        <w:t>”</w:t>
      </w:r>
      <w:proofErr w:type="gramEnd"/>
      <w:r w:rsidR="004D7233">
        <w:rPr>
          <w:rFonts w:hint="eastAsia"/>
        </w:rPr>
        <w:t>。</w:t>
      </w:r>
    </w:p>
    <w:p w:rsidR="00F25224" w:rsidRPr="00F25224" w:rsidRDefault="00F25224" w:rsidP="00F25224">
      <w:pPr>
        <w:ind w:firstLineChars="200" w:firstLine="420"/>
      </w:pPr>
      <w:r>
        <w:rPr>
          <w:rFonts w:hint="eastAsia"/>
        </w:rPr>
        <w:t>实现方式：</w:t>
      </w:r>
      <w:r>
        <w:rPr>
          <w:rFonts w:hint="eastAsia"/>
        </w:rPr>
        <w:t>寻找</w:t>
      </w:r>
      <w:r>
        <w:rPr>
          <w:rFonts w:hint="eastAsia"/>
        </w:rPr>
        <w:t>path</w:t>
      </w:r>
      <w:r>
        <w:rPr>
          <w:rFonts w:hint="eastAsia"/>
        </w:rPr>
        <w:t>路径对应的</w:t>
      </w:r>
      <w:proofErr w:type="spellStart"/>
      <w:r>
        <w:rPr>
          <w:rFonts w:hint="eastAsia"/>
        </w:rPr>
        <w:t>inode_id</w:t>
      </w:r>
      <w:proofErr w:type="spellEnd"/>
      <w:r>
        <w:rPr>
          <w:rFonts w:hint="eastAsia"/>
        </w:rPr>
        <w:t>，若未找到，找</w:t>
      </w:r>
      <w:proofErr w:type="spellStart"/>
      <w:r>
        <w:rPr>
          <w:rFonts w:hint="eastAsia"/>
        </w:rPr>
        <w:t>father_path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inode_id</w:t>
      </w:r>
      <w:proofErr w:type="spellEnd"/>
      <w:r>
        <w:rPr>
          <w:rFonts w:hint="eastAsia"/>
        </w:rPr>
        <w:t>，找到后若为目录，寻找新的位置作为文件的地址</w:t>
      </w:r>
      <w:r w:rsidR="00A717D2">
        <w:rPr>
          <w:rFonts w:hint="eastAsia"/>
        </w:rPr>
        <w:t>并创建信息。然后找对应的</w:t>
      </w:r>
      <w:proofErr w:type="spellStart"/>
      <w:r w:rsidR="00A717D2">
        <w:rPr>
          <w:rFonts w:hint="eastAsia"/>
        </w:rPr>
        <w:t>block_id</w:t>
      </w:r>
      <w:proofErr w:type="spellEnd"/>
      <w:r w:rsidR="00A717D2">
        <w:rPr>
          <w:rFonts w:hint="eastAsia"/>
        </w:rPr>
        <w:t>进行写入（不满</w:t>
      </w:r>
      <w:r w:rsidR="00A717D2">
        <w:rPr>
          <w:rFonts w:hint="eastAsia"/>
        </w:rPr>
        <w:t>4096</w:t>
      </w:r>
      <w:r w:rsidR="00A717D2">
        <w:rPr>
          <w:rFonts w:hint="eastAsia"/>
        </w:rPr>
        <w:t>用</w:t>
      </w:r>
      <w:proofErr w:type="gramStart"/>
      <w:r w:rsidR="00A717D2">
        <w:t>’</w:t>
      </w:r>
      <w:proofErr w:type="gramEnd"/>
      <w:r w:rsidR="00A717D2">
        <w:rPr>
          <w:rFonts w:hint="eastAsia"/>
        </w:rPr>
        <w:t>\0</w:t>
      </w:r>
      <w:proofErr w:type="gramStart"/>
      <w:r w:rsidR="00A717D2">
        <w:t>’</w:t>
      </w:r>
      <w:proofErr w:type="gramEnd"/>
      <w:r w:rsidR="00A717D2">
        <w:rPr>
          <w:rFonts w:hint="eastAsia"/>
        </w:rPr>
        <w:t>扩充到</w:t>
      </w:r>
      <w:r w:rsidR="00A717D2">
        <w:rPr>
          <w:rFonts w:hint="eastAsia"/>
        </w:rPr>
        <w:t>4096</w:t>
      </w:r>
      <w:r w:rsidR="00A717D2">
        <w:rPr>
          <w:rFonts w:hint="eastAsia"/>
        </w:rPr>
        <w:t>）。</w:t>
      </w:r>
    </w:p>
    <w:p w:rsidR="008B684E" w:rsidRDefault="007517AE" w:rsidP="008B684E">
      <w:pPr>
        <w:ind w:firstLineChars="100" w:firstLine="210"/>
      </w:pPr>
      <w:r>
        <w:rPr>
          <w:rFonts w:hint="eastAsia"/>
        </w:rPr>
        <w:t>3.</w:t>
      </w:r>
      <w:r w:rsidR="008F6A7C">
        <w:rPr>
          <w:rFonts w:hint="eastAsia"/>
        </w:rPr>
        <w:t>4</w:t>
      </w:r>
      <w:r w:rsidR="008B684E">
        <w:rPr>
          <w:rFonts w:hint="eastAsia"/>
        </w:rPr>
        <w:t>.2</w:t>
      </w:r>
      <w:r w:rsidR="008B684E">
        <w:rPr>
          <w:rFonts w:hint="eastAsia"/>
        </w:rPr>
        <w:t>读取文件内容</w:t>
      </w:r>
    </w:p>
    <w:p w:rsidR="008B684E" w:rsidRPr="001A6ADA" w:rsidRDefault="008B684E" w:rsidP="008B684E">
      <w:pPr>
        <w:ind w:firstLineChars="200" w:firstLine="420"/>
      </w:pPr>
      <w:r>
        <w:rPr>
          <w:rFonts w:hint="eastAsia"/>
        </w:rPr>
        <w:t>命令：</w:t>
      </w:r>
      <w:r>
        <w:rPr>
          <w:rFonts w:hint="eastAsia"/>
        </w:rPr>
        <w:t>cat+</w:t>
      </w:r>
      <w:r>
        <w:rPr>
          <w:rFonts w:hint="eastAsia"/>
        </w:rPr>
        <w:t>空格</w:t>
      </w:r>
      <w:r>
        <w:rPr>
          <w:rFonts w:hint="eastAsia"/>
        </w:rPr>
        <w:t>+$path</w:t>
      </w:r>
      <w:r>
        <w:rPr>
          <w:rFonts w:hint="eastAsia"/>
        </w:rPr>
        <w:tab/>
      </w:r>
      <w:r>
        <w:rPr>
          <w:rFonts w:hint="eastAsia"/>
        </w:rPr>
        <w:t>示例：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/user/316/file</w:t>
      </w:r>
    </w:p>
    <w:p w:rsidR="008B684E" w:rsidRDefault="008B684E" w:rsidP="008B684E">
      <w:pPr>
        <w:ind w:firstLineChars="200" w:firstLine="420"/>
      </w:pPr>
      <w:r>
        <w:rPr>
          <w:rFonts w:hint="eastAsia"/>
        </w:rPr>
        <w:t>内容：读取</w:t>
      </w:r>
      <w:r>
        <w:rPr>
          <w:rFonts w:hint="eastAsia"/>
        </w:rPr>
        <w:t>$path</w:t>
      </w:r>
      <w:r>
        <w:rPr>
          <w:rFonts w:hint="eastAsia"/>
        </w:rPr>
        <w:t>文件内容。</w:t>
      </w:r>
    </w:p>
    <w:p w:rsidR="008B684E" w:rsidRPr="00AB08F2" w:rsidRDefault="008B684E" w:rsidP="008B684E">
      <w:pPr>
        <w:ind w:firstLineChars="200" w:firstLine="420"/>
      </w:pPr>
      <w:r>
        <w:rPr>
          <w:rFonts w:hint="eastAsia"/>
        </w:rPr>
        <w:t>输入限制：无。</w:t>
      </w:r>
    </w:p>
    <w:p w:rsidR="008B684E" w:rsidRDefault="008B684E" w:rsidP="008B684E">
      <w:pPr>
        <w:ind w:firstLineChars="200" w:firstLine="420"/>
      </w:pPr>
      <w:r>
        <w:rPr>
          <w:rFonts w:hint="eastAsia"/>
        </w:rPr>
        <w:t>使用限制：</w:t>
      </w:r>
    </w:p>
    <w:p w:rsidR="008B684E" w:rsidRDefault="008B684E" w:rsidP="008B684E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$path</w:t>
      </w:r>
      <w:r>
        <w:rPr>
          <w:rFonts w:hint="eastAsia"/>
        </w:rPr>
        <w:t>存在，否则会提示</w:t>
      </w:r>
      <w:proofErr w:type="gramStart"/>
      <w:r>
        <w:t>”</w:t>
      </w:r>
      <w:proofErr w:type="gramEnd"/>
      <w:r>
        <w:rPr>
          <w:rFonts w:hint="eastAsia"/>
        </w:rPr>
        <w:t>$path</w:t>
      </w:r>
      <w:r w:rsidRPr="00491EE0">
        <w:t xml:space="preserve"> No such file or directory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8B684E" w:rsidRDefault="008B684E" w:rsidP="008B684E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$path</w:t>
      </w:r>
      <w:r>
        <w:rPr>
          <w:rFonts w:hint="eastAsia"/>
        </w:rPr>
        <w:t>不是目录而是文件，否则会提示</w:t>
      </w:r>
      <w:proofErr w:type="gramStart"/>
      <w:r>
        <w:t>”</w:t>
      </w:r>
      <w:proofErr w:type="gramEnd"/>
      <w:r>
        <w:rPr>
          <w:rFonts w:hint="eastAsia"/>
        </w:rPr>
        <w:t xml:space="preserve">$path </w:t>
      </w:r>
      <w:r>
        <w:t xml:space="preserve">is not a </w:t>
      </w:r>
      <w:r>
        <w:rPr>
          <w:rFonts w:hint="eastAsia"/>
        </w:rPr>
        <w:t>file</w:t>
      </w:r>
      <w:r w:rsidRPr="00CB06AB">
        <w:t>.</w:t>
      </w:r>
      <w:r>
        <w:t>”</w:t>
      </w:r>
      <w:r>
        <w:rPr>
          <w:rFonts w:hint="eastAsia"/>
        </w:rPr>
        <w:t>。</w:t>
      </w:r>
      <w:bookmarkStart w:id="0" w:name="_GoBack"/>
      <w:bookmarkEnd w:id="0"/>
    </w:p>
    <w:p w:rsidR="00A717D2" w:rsidRPr="00F25224" w:rsidRDefault="00A717D2" w:rsidP="00A717D2">
      <w:pPr>
        <w:ind w:firstLineChars="200" w:firstLine="420"/>
      </w:pPr>
      <w:r>
        <w:rPr>
          <w:rFonts w:hint="eastAsia"/>
        </w:rPr>
        <w:t>实现方式：</w:t>
      </w:r>
      <w:r>
        <w:rPr>
          <w:rFonts w:hint="eastAsia"/>
        </w:rPr>
        <w:t>判断合法性，找到对应的</w:t>
      </w:r>
      <w:r>
        <w:rPr>
          <w:rFonts w:hint="eastAsia"/>
        </w:rPr>
        <w:t>block</w:t>
      </w:r>
      <w:r>
        <w:rPr>
          <w:rFonts w:hint="eastAsia"/>
        </w:rPr>
        <w:t>，在末尾增加一个</w:t>
      </w:r>
      <w:proofErr w:type="gramStart"/>
      <w:r>
        <w:t>’</w:t>
      </w:r>
      <w:proofErr w:type="gramEnd"/>
      <w:r>
        <w:rPr>
          <w:rFonts w:hint="eastAsia"/>
        </w:rPr>
        <w:t>\0</w:t>
      </w:r>
      <w:proofErr w:type="gramStart"/>
      <w:r>
        <w:t>’</w:t>
      </w:r>
      <w:proofErr w:type="gramEnd"/>
      <w:r>
        <w:rPr>
          <w:rFonts w:hint="eastAsia"/>
        </w:rPr>
        <w:t>变为</w:t>
      </w:r>
      <w:r>
        <w:rPr>
          <w:rFonts w:hint="eastAsia"/>
        </w:rPr>
        <w:t>4097</w:t>
      </w:r>
      <w:r>
        <w:rPr>
          <w:rFonts w:hint="eastAsia"/>
        </w:rPr>
        <w:t>个</w:t>
      </w:r>
      <w:r>
        <w:rPr>
          <w:rFonts w:hint="eastAsia"/>
        </w:rPr>
        <w:t>char</w:t>
      </w:r>
      <w:r>
        <w:rPr>
          <w:rFonts w:hint="eastAsia"/>
        </w:rPr>
        <w:t>（防止文件内容长</w:t>
      </w:r>
      <w:r>
        <w:rPr>
          <w:rFonts w:hint="eastAsia"/>
        </w:rPr>
        <w:t>4096</w:t>
      </w:r>
      <w:r>
        <w:rPr>
          <w:rFonts w:hint="eastAsia"/>
        </w:rPr>
        <w:t>没有</w:t>
      </w:r>
      <w:proofErr w:type="gramStart"/>
      <w:r>
        <w:t>’</w:t>
      </w:r>
      <w:proofErr w:type="gramEnd"/>
      <w:r>
        <w:rPr>
          <w:rFonts w:hint="eastAsia"/>
        </w:rPr>
        <w:t>\0</w:t>
      </w:r>
      <w:proofErr w:type="gramStart"/>
      <w:r>
        <w:t>’</w:t>
      </w:r>
      <w:proofErr w:type="gramEnd"/>
      <w:r>
        <w:rPr>
          <w:rFonts w:hint="eastAsia"/>
        </w:rPr>
        <w:t>），然后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。</w:t>
      </w:r>
    </w:p>
    <w:p w:rsidR="008B684E" w:rsidRDefault="007517AE" w:rsidP="008B684E">
      <w:pPr>
        <w:ind w:firstLineChars="100" w:firstLine="210"/>
      </w:pPr>
      <w:r>
        <w:rPr>
          <w:rFonts w:hint="eastAsia"/>
        </w:rPr>
        <w:t>3.</w:t>
      </w:r>
      <w:r w:rsidR="008F6A7C">
        <w:rPr>
          <w:rFonts w:hint="eastAsia"/>
        </w:rPr>
        <w:t>4</w:t>
      </w:r>
      <w:r w:rsidR="008B684E">
        <w:rPr>
          <w:rFonts w:hint="eastAsia"/>
        </w:rPr>
        <w:t>.2</w:t>
      </w:r>
      <w:r w:rsidR="008B684E">
        <w:rPr>
          <w:rFonts w:hint="eastAsia"/>
        </w:rPr>
        <w:t>删除文件</w:t>
      </w:r>
    </w:p>
    <w:p w:rsidR="008B684E" w:rsidRPr="001A6ADA" w:rsidRDefault="008B684E" w:rsidP="008B684E">
      <w:pPr>
        <w:ind w:firstLineChars="200" w:firstLine="420"/>
      </w:pPr>
      <w:r>
        <w:rPr>
          <w:rFonts w:hint="eastAsia"/>
        </w:rPr>
        <w:t>命令：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+$path</w:t>
      </w:r>
      <w:r>
        <w:rPr>
          <w:rFonts w:hint="eastAsia"/>
        </w:rPr>
        <w:tab/>
      </w:r>
      <w:r>
        <w:rPr>
          <w:rFonts w:hint="eastAsia"/>
        </w:rPr>
        <w:t>示例：</w:t>
      </w: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/user/316/file</w:t>
      </w:r>
    </w:p>
    <w:p w:rsidR="008B684E" w:rsidRDefault="008B684E" w:rsidP="008B684E">
      <w:pPr>
        <w:ind w:firstLineChars="200" w:firstLine="420"/>
      </w:pPr>
      <w:r>
        <w:rPr>
          <w:rFonts w:hint="eastAsia"/>
        </w:rPr>
        <w:t>内容：删除</w:t>
      </w:r>
      <w:r>
        <w:rPr>
          <w:rFonts w:hint="eastAsia"/>
        </w:rPr>
        <w:t>$path</w:t>
      </w:r>
      <w:r>
        <w:rPr>
          <w:rFonts w:hint="eastAsia"/>
        </w:rPr>
        <w:t>文件。</w:t>
      </w:r>
    </w:p>
    <w:p w:rsidR="008B684E" w:rsidRPr="00AB08F2" w:rsidRDefault="008B684E" w:rsidP="008B684E">
      <w:pPr>
        <w:ind w:firstLineChars="200" w:firstLine="420"/>
      </w:pPr>
      <w:r>
        <w:rPr>
          <w:rFonts w:hint="eastAsia"/>
        </w:rPr>
        <w:t>输入限制：无。</w:t>
      </w:r>
    </w:p>
    <w:p w:rsidR="008B684E" w:rsidRDefault="008B684E" w:rsidP="008B684E">
      <w:pPr>
        <w:ind w:firstLineChars="200" w:firstLine="420"/>
      </w:pPr>
      <w:r>
        <w:rPr>
          <w:rFonts w:hint="eastAsia"/>
        </w:rPr>
        <w:t>使用限制：</w:t>
      </w:r>
    </w:p>
    <w:p w:rsidR="008B684E" w:rsidRDefault="008B684E" w:rsidP="008B684E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$path</w:t>
      </w:r>
      <w:r>
        <w:rPr>
          <w:rFonts w:hint="eastAsia"/>
        </w:rPr>
        <w:t>存在，否则会提示</w:t>
      </w:r>
      <w:proofErr w:type="gramStart"/>
      <w:r>
        <w:t>”</w:t>
      </w:r>
      <w:proofErr w:type="gramEnd"/>
      <w:r>
        <w:rPr>
          <w:rFonts w:hint="eastAsia"/>
        </w:rPr>
        <w:t>$path</w:t>
      </w:r>
      <w:r w:rsidRPr="00491EE0">
        <w:t xml:space="preserve"> No such file or directory</w:t>
      </w:r>
      <w:proofErr w:type="gramStart"/>
      <w:r>
        <w:t>”</w:t>
      </w:r>
      <w:proofErr w:type="gramEnd"/>
      <w:r>
        <w:rPr>
          <w:rFonts w:hint="eastAsia"/>
        </w:rPr>
        <w:t>；</w:t>
      </w:r>
    </w:p>
    <w:p w:rsidR="00A801E9" w:rsidRDefault="008B684E" w:rsidP="007517AE">
      <w:pPr>
        <w:ind w:firstLineChars="300" w:firstLine="63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$path</w:t>
      </w:r>
      <w:r>
        <w:rPr>
          <w:rFonts w:hint="eastAsia"/>
        </w:rPr>
        <w:t>不是目录而是文件，否则会提示</w:t>
      </w:r>
      <w:proofErr w:type="gramStart"/>
      <w:r>
        <w:t>”</w:t>
      </w:r>
      <w:proofErr w:type="gramEnd"/>
      <w:r>
        <w:rPr>
          <w:rFonts w:hint="eastAsia"/>
        </w:rPr>
        <w:t xml:space="preserve">$path </w:t>
      </w:r>
      <w:r>
        <w:t xml:space="preserve">is not a </w:t>
      </w:r>
      <w:r>
        <w:rPr>
          <w:rFonts w:hint="eastAsia"/>
        </w:rPr>
        <w:t>file</w:t>
      </w:r>
      <w:r w:rsidRPr="00CB06AB">
        <w:t>.</w:t>
      </w:r>
      <w:r>
        <w:t>”</w:t>
      </w:r>
      <w:r>
        <w:rPr>
          <w:rFonts w:hint="eastAsia"/>
        </w:rPr>
        <w:t>。</w:t>
      </w:r>
    </w:p>
    <w:p w:rsidR="00A717D2" w:rsidRPr="00F25224" w:rsidRDefault="00A717D2" w:rsidP="00A717D2">
      <w:pPr>
        <w:ind w:firstLineChars="200" w:firstLine="420"/>
      </w:pPr>
      <w:r>
        <w:rPr>
          <w:rFonts w:hint="eastAsia"/>
        </w:rPr>
        <w:t>实现方式：</w:t>
      </w:r>
      <w:r>
        <w:rPr>
          <w:rFonts w:hint="eastAsia"/>
        </w:rPr>
        <w:t>删除它的</w:t>
      </w:r>
      <w:r>
        <w:rPr>
          <w:rFonts w:hint="eastAsia"/>
        </w:rPr>
        <w:t>block</w:t>
      </w:r>
      <w:r>
        <w:rPr>
          <w:rFonts w:hint="eastAsia"/>
        </w:rPr>
        <w:t>信息，</w:t>
      </w:r>
      <w:r>
        <w:rPr>
          <w:rFonts w:hint="eastAsia"/>
        </w:rPr>
        <w:t>然后删除上级文件夹中关于它的目录项信息，再删除</w:t>
      </w:r>
      <w:r>
        <w:rPr>
          <w:rFonts w:hint="eastAsia"/>
        </w:rPr>
        <w:t>superblock</w:t>
      </w:r>
      <w:r>
        <w:rPr>
          <w:rFonts w:hint="eastAsia"/>
        </w:rPr>
        <w:t>信息、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信息、。</w:t>
      </w:r>
    </w:p>
    <w:p w:rsidR="00A717D2" w:rsidRPr="00A717D2" w:rsidRDefault="00A717D2" w:rsidP="007517AE">
      <w:pPr>
        <w:ind w:firstLineChars="300" w:firstLine="630"/>
      </w:pPr>
    </w:p>
    <w:p w:rsidR="00A801E9" w:rsidRDefault="005D3560" w:rsidP="005D3560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、磁盘操作</w:t>
      </w:r>
    </w:p>
    <w:p w:rsidR="007517AE" w:rsidRDefault="008F6A7C" w:rsidP="007517AE">
      <w:pPr>
        <w:ind w:firstLineChars="100" w:firstLine="210"/>
      </w:pPr>
      <w:r>
        <w:rPr>
          <w:rFonts w:hint="eastAsia"/>
        </w:rPr>
        <w:t>3.5</w:t>
      </w:r>
      <w:r w:rsidR="007517AE">
        <w:rPr>
          <w:rFonts w:hint="eastAsia"/>
        </w:rPr>
        <w:t>.</w:t>
      </w:r>
      <w:r>
        <w:rPr>
          <w:rFonts w:hint="eastAsia"/>
        </w:rPr>
        <w:t>1</w:t>
      </w:r>
      <w:r w:rsidR="007517AE">
        <w:rPr>
          <w:rFonts w:hint="eastAsia"/>
        </w:rPr>
        <w:t>格式化磁盘</w:t>
      </w:r>
    </w:p>
    <w:p w:rsidR="007517AE" w:rsidRPr="001A6ADA" w:rsidRDefault="007517AE" w:rsidP="007517AE">
      <w:pPr>
        <w:ind w:firstLineChars="200" w:firstLine="420"/>
      </w:pPr>
      <w:r>
        <w:rPr>
          <w:rFonts w:hint="eastAsia"/>
        </w:rPr>
        <w:t>命令：</w:t>
      </w:r>
      <w:proofErr w:type="gramStart"/>
      <w:r w:rsidR="008F6A7C">
        <w:rPr>
          <w:rFonts w:hint="eastAsia"/>
        </w:rPr>
        <w:t>forma</w:t>
      </w:r>
      <w:r w:rsidR="00587DD9">
        <w:rPr>
          <w:rFonts w:hint="eastAsia"/>
        </w:rPr>
        <w:t>t</w:t>
      </w:r>
      <w:proofErr w:type="gramEnd"/>
    </w:p>
    <w:p w:rsidR="007517AE" w:rsidRDefault="007517AE" w:rsidP="007517AE">
      <w:pPr>
        <w:ind w:firstLineChars="200" w:firstLine="420"/>
      </w:pPr>
      <w:r>
        <w:rPr>
          <w:rFonts w:hint="eastAsia"/>
        </w:rPr>
        <w:t>内容：</w:t>
      </w:r>
      <w:r w:rsidR="00587DD9">
        <w:rPr>
          <w:rFonts w:hint="eastAsia"/>
        </w:rPr>
        <w:t>格式化磁盘，将磁盘中除根目录外的所有内容清空</w:t>
      </w:r>
      <w:r>
        <w:rPr>
          <w:rFonts w:hint="eastAsia"/>
        </w:rPr>
        <w:t>。</w:t>
      </w:r>
    </w:p>
    <w:p w:rsidR="00587DD9" w:rsidRDefault="00587DD9" w:rsidP="008F6A7C">
      <w:pPr>
        <w:ind w:firstLineChars="200" w:firstLine="420"/>
      </w:pPr>
      <w:r>
        <w:rPr>
          <w:rFonts w:hint="eastAsia"/>
        </w:rPr>
        <w:t>使用说明：</w:t>
      </w:r>
      <w:r w:rsidR="008F6A7C">
        <w:rPr>
          <w:rFonts w:hint="eastAsia"/>
        </w:rPr>
        <w:t>输入命令后，会提示确认，输入</w:t>
      </w:r>
      <w:r w:rsidR="008F6A7C">
        <w:rPr>
          <w:rFonts w:hint="eastAsia"/>
        </w:rPr>
        <w:t>Y</w:t>
      </w:r>
      <w:r w:rsidR="008F6A7C">
        <w:rPr>
          <w:rFonts w:hint="eastAsia"/>
        </w:rPr>
        <w:t>确认，输入其他取消格式化；之后会选择模式，输入</w:t>
      </w:r>
      <w:r w:rsidR="008F6A7C">
        <w:rPr>
          <w:rFonts w:hint="eastAsia"/>
        </w:rPr>
        <w:t>Q</w:t>
      </w:r>
      <w:r w:rsidR="008F6A7C">
        <w:rPr>
          <w:rFonts w:hint="eastAsia"/>
        </w:rPr>
        <w:t>选择快速模式，输入</w:t>
      </w:r>
      <w:r w:rsidR="008F6A7C">
        <w:rPr>
          <w:rFonts w:hint="eastAsia"/>
        </w:rPr>
        <w:t>C</w:t>
      </w:r>
      <w:r w:rsidR="008F6A7C">
        <w:rPr>
          <w:rFonts w:hint="eastAsia"/>
        </w:rPr>
        <w:t>选择全面模式，输入其他选择取消格式化。</w:t>
      </w:r>
    </w:p>
    <w:p w:rsidR="008F6A7C" w:rsidRDefault="008F6A7C" w:rsidP="008F6A7C">
      <w:pPr>
        <w:ind w:firstLineChars="200" w:firstLine="420"/>
      </w:pPr>
      <w:r>
        <w:rPr>
          <w:rFonts w:hint="eastAsia"/>
        </w:rPr>
        <w:t>快速模式原理：在不删除根目录的情况下依次删除根目录下的所有内容，相当于没有删除自身信息的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。</w:t>
      </w:r>
    </w:p>
    <w:p w:rsidR="008F6A7C" w:rsidRPr="008F6A7C" w:rsidRDefault="008F6A7C" w:rsidP="008F6A7C">
      <w:pPr>
        <w:ind w:firstLineChars="200" w:firstLine="420"/>
      </w:pPr>
      <w:r>
        <w:rPr>
          <w:rFonts w:hint="eastAsia"/>
        </w:rPr>
        <w:t>全面模式原理：执行创造</w:t>
      </w:r>
      <w:proofErr w:type="spellStart"/>
      <w:r>
        <w:rPr>
          <w:rFonts w:hint="eastAsia"/>
        </w:rPr>
        <w:t>Filesys.vfs</w:t>
      </w:r>
      <w:proofErr w:type="spellEnd"/>
      <w:r>
        <w:rPr>
          <w:rFonts w:hint="eastAsia"/>
        </w:rPr>
        <w:t>的程序。</w:t>
      </w:r>
    </w:p>
    <w:p w:rsidR="007517AE" w:rsidRDefault="008F6A7C" w:rsidP="007517AE">
      <w:pPr>
        <w:ind w:firstLineChars="100" w:firstLine="210"/>
      </w:pPr>
      <w:r>
        <w:rPr>
          <w:rFonts w:hint="eastAsia"/>
        </w:rPr>
        <w:t>3.5</w:t>
      </w:r>
      <w:r w:rsidR="007517AE">
        <w:rPr>
          <w:rFonts w:hint="eastAsia"/>
        </w:rPr>
        <w:t>.2</w:t>
      </w:r>
      <w:r>
        <w:rPr>
          <w:rFonts w:hint="eastAsia"/>
        </w:rPr>
        <w:t>磁盘</w:t>
      </w:r>
      <w:r>
        <w:rPr>
          <w:rFonts w:hint="eastAsia"/>
        </w:rPr>
        <w:t>/</w:t>
      </w:r>
      <w:r>
        <w:rPr>
          <w:rFonts w:hint="eastAsia"/>
        </w:rPr>
        <w:t>目录刷新</w:t>
      </w:r>
    </w:p>
    <w:p w:rsidR="008F6A7C" w:rsidRPr="001A6ADA" w:rsidRDefault="007517AE" w:rsidP="007517AE">
      <w:pPr>
        <w:ind w:firstLineChars="200" w:firstLine="420"/>
      </w:pPr>
      <w:r>
        <w:rPr>
          <w:rFonts w:hint="eastAsia"/>
        </w:rPr>
        <w:t>命令：</w:t>
      </w:r>
      <w:proofErr w:type="gramStart"/>
      <w:r w:rsidR="008F6A7C">
        <w:rPr>
          <w:rFonts w:hint="eastAsia"/>
        </w:rPr>
        <w:t>refresh</w:t>
      </w:r>
      <w:proofErr w:type="gramEnd"/>
      <w:r w:rsidR="008F6A7C">
        <w:rPr>
          <w:rFonts w:hint="eastAsia"/>
        </w:rPr>
        <w:t xml:space="preserve"> $mode</w:t>
      </w:r>
    </w:p>
    <w:p w:rsidR="007517AE" w:rsidRDefault="007517AE" w:rsidP="007517AE">
      <w:pPr>
        <w:ind w:firstLineChars="200" w:firstLine="420"/>
      </w:pPr>
      <w:r>
        <w:rPr>
          <w:rFonts w:hint="eastAsia"/>
        </w:rPr>
        <w:t>内容：</w:t>
      </w:r>
      <w:r w:rsidR="008F6A7C">
        <w:rPr>
          <w:rFonts w:hint="eastAsia"/>
        </w:rPr>
        <w:t>将程序中记录的内容全部写入文件</w:t>
      </w:r>
      <w:r w:rsidR="008B3B2A">
        <w:rPr>
          <w:rFonts w:hint="eastAsia"/>
        </w:rPr>
        <w:t>（</w:t>
      </w:r>
      <w:r w:rsidR="008B3B2A">
        <w:rPr>
          <w:rFonts w:hint="eastAsia"/>
        </w:rPr>
        <w:t>$mode</w:t>
      </w:r>
      <w:r w:rsidR="008B3B2A">
        <w:rPr>
          <w:rFonts w:hint="eastAsia"/>
        </w:rPr>
        <w:t>为</w:t>
      </w:r>
      <w:r w:rsidR="008B3B2A">
        <w:rPr>
          <w:rFonts w:hint="eastAsia"/>
        </w:rPr>
        <w:t>0</w:t>
      </w:r>
      <w:r w:rsidR="008B3B2A">
        <w:rPr>
          <w:rFonts w:hint="eastAsia"/>
        </w:rPr>
        <w:t>）</w:t>
      </w:r>
      <w:r w:rsidR="008F6A7C">
        <w:rPr>
          <w:rFonts w:hint="eastAsia"/>
        </w:rPr>
        <w:t>，或重新读取文件内容</w:t>
      </w:r>
      <w:r w:rsidR="008B3B2A">
        <w:rPr>
          <w:rFonts w:hint="eastAsia"/>
        </w:rPr>
        <w:t>（</w:t>
      </w:r>
      <w:r w:rsidR="008B3B2A">
        <w:rPr>
          <w:rFonts w:hint="eastAsia"/>
        </w:rPr>
        <w:t>$mode</w:t>
      </w:r>
      <w:r w:rsidR="008B3B2A">
        <w:rPr>
          <w:rFonts w:hint="eastAsia"/>
        </w:rPr>
        <w:t>为</w:t>
      </w:r>
      <w:r w:rsidR="008B3B2A">
        <w:rPr>
          <w:rFonts w:hint="eastAsia"/>
        </w:rPr>
        <w:t>1</w:t>
      </w:r>
      <w:r w:rsidR="008B3B2A">
        <w:rPr>
          <w:rFonts w:hint="eastAsia"/>
        </w:rPr>
        <w:t>）</w:t>
      </w:r>
      <w:r>
        <w:rPr>
          <w:rFonts w:hint="eastAsia"/>
        </w:rPr>
        <w:t>。</w:t>
      </w:r>
    </w:p>
    <w:p w:rsidR="007517AE" w:rsidRDefault="008B3B2A" w:rsidP="007517AE">
      <w:pPr>
        <w:ind w:firstLineChars="200" w:firstLine="420"/>
      </w:pPr>
      <w:r>
        <w:rPr>
          <w:rFonts w:hint="eastAsia"/>
        </w:rPr>
        <w:t>输入限制：</w:t>
      </w:r>
      <w:r>
        <w:rPr>
          <w:rFonts w:hint="eastAsia"/>
        </w:rPr>
        <w:t>$mode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，否则会提示</w:t>
      </w:r>
      <w:r w:rsidRPr="008B3B2A">
        <w:t>"refresh: mode not found, 0 or 1 only"</w:t>
      </w:r>
      <w:r>
        <w:rPr>
          <w:rFonts w:hint="eastAsia"/>
        </w:rPr>
        <w:t>。</w:t>
      </w:r>
    </w:p>
    <w:p w:rsidR="007517AE" w:rsidRPr="00491EE0" w:rsidRDefault="007517AE" w:rsidP="008B3B2A">
      <w:pPr>
        <w:ind w:firstLineChars="200" w:firstLine="420"/>
      </w:pPr>
      <w:r>
        <w:rPr>
          <w:rFonts w:hint="eastAsia"/>
        </w:rPr>
        <w:t>使用限制：</w:t>
      </w:r>
      <w:proofErr w:type="spellStart"/>
      <w:r w:rsidR="00CA04CB">
        <w:rPr>
          <w:rFonts w:hint="eastAsia"/>
        </w:rPr>
        <w:t>Filesys.vfs</w:t>
      </w:r>
      <w:proofErr w:type="spellEnd"/>
      <w:r w:rsidR="00CA04CB">
        <w:rPr>
          <w:rFonts w:hint="eastAsia"/>
        </w:rPr>
        <w:t>存在，否则会提示</w:t>
      </w:r>
      <w:proofErr w:type="gramStart"/>
      <w:r w:rsidR="00CA04CB">
        <w:t>”</w:t>
      </w:r>
      <w:proofErr w:type="gramEnd"/>
      <w:r w:rsidR="00CA04CB" w:rsidRPr="00CA04CB">
        <w:rPr>
          <w:rFonts w:hint="eastAsia"/>
        </w:rPr>
        <w:t xml:space="preserve"> </w:t>
      </w:r>
      <w:proofErr w:type="spellStart"/>
      <w:r w:rsidR="00CA04CB">
        <w:rPr>
          <w:rFonts w:hint="eastAsia"/>
        </w:rPr>
        <w:t>Filesys.vfs</w:t>
      </w:r>
      <w:proofErr w:type="spellEnd"/>
      <w:r w:rsidR="00CA04CB">
        <w:rPr>
          <w:rFonts w:hint="eastAsia"/>
        </w:rPr>
        <w:t xml:space="preserve"> is not exist</w:t>
      </w:r>
      <w:proofErr w:type="gramStart"/>
      <w:r w:rsidR="00CA04CB">
        <w:t>”</w:t>
      </w:r>
      <w:proofErr w:type="gramEnd"/>
      <w:r w:rsidR="00CA04CB">
        <w:rPr>
          <w:rFonts w:hint="eastAsia"/>
        </w:rPr>
        <w:t>。</w:t>
      </w:r>
    </w:p>
    <w:p w:rsidR="00874F91" w:rsidRPr="007517AE" w:rsidRDefault="00CA04CB" w:rsidP="004A4FC5">
      <w:pPr>
        <w:ind w:firstLineChars="200" w:firstLine="420"/>
      </w:pPr>
      <w:r>
        <w:rPr>
          <w:rFonts w:hint="eastAsia"/>
        </w:rPr>
        <w:t>使用</w:t>
      </w:r>
      <w:r w:rsidR="008B3B2A">
        <w:rPr>
          <w:rFonts w:hint="eastAsia"/>
        </w:rPr>
        <w:t>说明：程序中不储存</w:t>
      </w:r>
      <w:r w:rsidR="008B3B2A">
        <w:rPr>
          <w:rFonts w:hint="eastAsia"/>
        </w:rPr>
        <w:t>block</w:t>
      </w:r>
      <w:r w:rsidR="008B3B2A">
        <w:rPr>
          <w:rFonts w:hint="eastAsia"/>
        </w:rPr>
        <w:t>（数据）信息，</w:t>
      </w:r>
      <w:proofErr w:type="gramStart"/>
      <w:r w:rsidR="008B3B2A">
        <w:t>”</w:t>
      </w:r>
      <w:proofErr w:type="gramEnd"/>
      <w:r w:rsidR="008B3B2A">
        <w:rPr>
          <w:rFonts w:hint="eastAsia"/>
        </w:rPr>
        <w:t>refresh 0</w:t>
      </w:r>
      <w:proofErr w:type="gramStart"/>
      <w:r w:rsidR="008B3B2A">
        <w:t>”</w:t>
      </w:r>
      <w:proofErr w:type="gramEnd"/>
      <w:r w:rsidR="008B3B2A">
        <w:rPr>
          <w:rFonts w:hint="eastAsia"/>
        </w:rPr>
        <w:t>只更新</w:t>
      </w:r>
      <w:proofErr w:type="spellStart"/>
      <w:r w:rsidR="008B3B2A">
        <w:rPr>
          <w:rFonts w:hint="eastAsia"/>
        </w:rPr>
        <w:t>inode</w:t>
      </w:r>
      <w:proofErr w:type="spellEnd"/>
      <w:r w:rsidR="008B3B2A">
        <w:rPr>
          <w:rFonts w:hint="eastAsia"/>
        </w:rPr>
        <w:t>（索引）和</w:t>
      </w:r>
      <w:r w:rsidR="008B3B2A">
        <w:rPr>
          <w:rFonts w:hint="eastAsia"/>
        </w:rPr>
        <w:t>superblock</w:t>
      </w:r>
      <w:r w:rsidR="008B3B2A">
        <w:rPr>
          <w:rFonts w:hint="eastAsia"/>
        </w:rPr>
        <w:t>（超级块）信息。正常情况</w:t>
      </w:r>
      <w:proofErr w:type="gramStart"/>
      <w:r w:rsidR="008B3B2A">
        <w:rPr>
          <w:rFonts w:hint="eastAsia"/>
        </w:rPr>
        <w:t>下程序</w:t>
      </w:r>
      <w:proofErr w:type="gramEnd"/>
      <w:r w:rsidR="008B3B2A">
        <w:rPr>
          <w:rFonts w:hint="eastAsia"/>
        </w:rPr>
        <w:t>与文件的内容是同步变化的，当</w:t>
      </w:r>
      <w:r>
        <w:rPr>
          <w:rFonts w:hint="eastAsia"/>
        </w:rPr>
        <w:t>文件被替换时会不同步，需要</w:t>
      </w:r>
      <w:r>
        <w:rPr>
          <w:rFonts w:hint="eastAsia"/>
        </w:rPr>
        <w:t>refresh</w:t>
      </w:r>
      <w:r>
        <w:rPr>
          <w:rFonts w:hint="eastAsia"/>
        </w:rPr>
        <w:t>，注意，若用不正常的同名文件替换，很有可能导致程序崩溃。</w:t>
      </w:r>
    </w:p>
    <w:p w:rsidR="004A4FC5" w:rsidRDefault="004A4FC5" w:rsidP="004A4FC5">
      <w:pPr>
        <w:pStyle w:val="a4"/>
      </w:pPr>
      <w:r>
        <w:rPr>
          <w:rFonts w:hint="eastAsia"/>
        </w:rPr>
        <w:lastRenderedPageBreak/>
        <w:t>三、小组分工</w:t>
      </w:r>
    </w:p>
    <w:p w:rsidR="004A4FC5" w:rsidRPr="004A4FC5" w:rsidRDefault="004A4FC5" w:rsidP="004A4FC5">
      <w:pPr>
        <w:ind w:firstLineChars="200" w:firstLine="420"/>
      </w:pPr>
      <w:proofErr w:type="gramStart"/>
      <w:r>
        <w:rPr>
          <w:rFonts w:hint="eastAsia"/>
        </w:rPr>
        <w:t>傅舟涛主要</w:t>
      </w:r>
      <w:proofErr w:type="gramEnd"/>
      <w:r>
        <w:rPr>
          <w:rFonts w:hint="eastAsia"/>
        </w:rPr>
        <w:t>负责</w:t>
      </w:r>
      <w:r w:rsidR="005D3560">
        <w:rPr>
          <w:rFonts w:hint="eastAsia"/>
        </w:rPr>
        <w:t>磁盘格式化和磁盘刷新的接口、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、</w:t>
      </w:r>
      <w:r>
        <w:rPr>
          <w:rFonts w:hint="eastAsia"/>
        </w:rPr>
        <w:t>echo</w:t>
      </w:r>
      <w:r>
        <w:rPr>
          <w:rFonts w:hint="eastAsia"/>
        </w:rPr>
        <w:t>、</w:t>
      </w:r>
      <w:r>
        <w:rPr>
          <w:rFonts w:hint="eastAsia"/>
        </w:rPr>
        <w:t>cat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、磁盘格式化</w:t>
      </w:r>
      <w:r w:rsidR="00FB484D">
        <w:rPr>
          <w:rFonts w:hint="eastAsia"/>
        </w:rPr>
        <w:t>、以及说明文件的大部分内容</w:t>
      </w:r>
      <w:r>
        <w:rPr>
          <w:rFonts w:hint="eastAsia"/>
        </w:rPr>
        <w:t>，瞿凡主要负责</w:t>
      </w:r>
      <w:r w:rsidR="008F6A7C">
        <w:rPr>
          <w:rFonts w:hint="eastAsia"/>
        </w:rPr>
        <w:t>初始化、</w:t>
      </w:r>
      <w:r>
        <w:rPr>
          <w:rFonts w:hint="eastAsia"/>
        </w:rPr>
        <w:t>前端（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）、</w:t>
      </w:r>
      <w:r w:rsidR="005D3560">
        <w:rPr>
          <w:rFonts w:hint="eastAsia"/>
        </w:rPr>
        <w:t>大部分接口、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、</w:t>
      </w:r>
      <w:r>
        <w:rPr>
          <w:rFonts w:hint="eastAsia"/>
        </w:rPr>
        <w:t>cd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、</w:t>
      </w:r>
      <w:r>
        <w:rPr>
          <w:rFonts w:hint="eastAsia"/>
        </w:rPr>
        <w:t>ls</w:t>
      </w:r>
      <w:r>
        <w:rPr>
          <w:rFonts w:hint="eastAsia"/>
        </w:rPr>
        <w:t>、重命名</w:t>
      </w:r>
      <w:r w:rsidR="00FB484D">
        <w:rPr>
          <w:rFonts w:hint="eastAsia"/>
        </w:rPr>
        <w:t>、以及</w:t>
      </w:r>
      <w:r w:rsidR="005F0991">
        <w:rPr>
          <w:rFonts w:hint="eastAsia"/>
        </w:rPr>
        <w:t>说明文件的重命名和</w:t>
      </w:r>
      <w:proofErr w:type="spellStart"/>
      <w:r w:rsidR="005F0991">
        <w:rPr>
          <w:rFonts w:hint="eastAsia"/>
        </w:rPr>
        <w:t>Gui</w:t>
      </w:r>
      <w:proofErr w:type="spellEnd"/>
      <w:r w:rsidR="005F0991">
        <w:rPr>
          <w:rFonts w:hint="eastAsia"/>
        </w:rPr>
        <w:t>部分</w:t>
      </w:r>
      <w:r>
        <w:rPr>
          <w:rFonts w:hint="eastAsia"/>
        </w:rPr>
        <w:t>。</w:t>
      </w:r>
      <w:r>
        <w:rPr>
          <w:rFonts w:hint="eastAsia"/>
        </w:rPr>
        <w:t>fu.cpp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fu.h</w:t>
      </w:r>
      <w:proofErr w:type="spellEnd"/>
      <w:r>
        <w:rPr>
          <w:rFonts w:hint="eastAsia"/>
        </w:rPr>
        <w:t>的内容来自</w:t>
      </w:r>
      <w:proofErr w:type="gramStart"/>
      <w:r>
        <w:rPr>
          <w:rFonts w:hint="eastAsia"/>
        </w:rPr>
        <w:t>于傅舟涛</w:t>
      </w:r>
      <w:proofErr w:type="gramEnd"/>
      <w:r>
        <w:rPr>
          <w:rFonts w:hint="eastAsia"/>
        </w:rPr>
        <w:t>，其余主要来自于瞿凡。</w:t>
      </w:r>
    </w:p>
    <w:sectPr w:rsidR="004A4FC5" w:rsidRPr="004A4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AF4" w:rsidRDefault="00BF7AF4" w:rsidP="00F25224">
      <w:r>
        <w:separator/>
      </w:r>
    </w:p>
  </w:endnote>
  <w:endnote w:type="continuationSeparator" w:id="0">
    <w:p w:rsidR="00BF7AF4" w:rsidRDefault="00BF7AF4" w:rsidP="00F25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AF4" w:rsidRDefault="00BF7AF4" w:rsidP="00F25224">
      <w:r>
        <w:separator/>
      </w:r>
    </w:p>
  </w:footnote>
  <w:footnote w:type="continuationSeparator" w:id="0">
    <w:p w:rsidR="00BF7AF4" w:rsidRDefault="00BF7AF4" w:rsidP="00F252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EB"/>
    <w:rsid w:val="00167348"/>
    <w:rsid w:val="001872EB"/>
    <w:rsid w:val="0019158A"/>
    <w:rsid w:val="001A6ADA"/>
    <w:rsid w:val="001B03A2"/>
    <w:rsid w:val="002050BE"/>
    <w:rsid w:val="00437173"/>
    <w:rsid w:val="00491EE0"/>
    <w:rsid w:val="004A4FC5"/>
    <w:rsid w:val="004D674B"/>
    <w:rsid w:val="004D7233"/>
    <w:rsid w:val="00553C25"/>
    <w:rsid w:val="00587DD9"/>
    <w:rsid w:val="005D3560"/>
    <w:rsid w:val="005F0991"/>
    <w:rsid w:val="00627FA2"/>
    <w:rsid w:val="007517AE"/>
    <w:rsid w:val="00825657"/>
    <w:rsid w:val="00874F91"/>
    <w:rsid w:val="008B3B2A"/>
    <w:rsid w:val="008B684E"/>
    <w:rsid w:val="008C0C8F"/>
    <w:rsid w:val="008D475D"/>
    <w:rsid w:val="008F6A7C"/>
    <w:rsid w:val="00A717D2"/>
    <w:rsid w:val="00A801E9"/>
    <w:rsid w:val="00AB08F2"/>
    <w:rsid w:val="00B35183"/>
    <w:rsid w:val="00BB789B"/>
    <w:rsid w:val="00BF7AF4"/>
    <w:rsid w:val="00CA04CB"/>
    <w:rsid w:val="00CB06AB"/>
    <w:rsid w:val="00F25224"/>
    <w:rsid w:val="00FB484D"/>
    <w:rsid w:val="00FB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4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3标题 五号宋体加粗"/>
    <w:basedOn w:val="a"/>
    <w:link w:val="3Char"/>
    <w:autoRedefine/>
    <w:qFormat/>
    <w:rsid w:val="00437173"/>
    <w:pPr>
      <w:spacing w:before="240"/>
      <w:jc w:val="left"/>
    </w:pPr>
    <w:rPr>
      <w:rFonts w:ascii="Times New Roman" w:hAnsi="Times New Roman"/>
      <w:b/>
    </w:rPr>
  </w:style>
  <w:style w:type="character" w:customStyle="1" w:styleId="3Char">
    <w:name w:val="3标题 五号宋体加粗 Char"/>
    <w:basedOn w:val="a0"/>
    <w:link w:val="3"/>
    <w:rsid w:val="00437173"/>
    <w:rPr>
      <w:rFonts w:ascii="Times New Roman" w:hAnsi="Times New Roman"/>
      <w:b/>
    </w:rPr>
  </w:style>
  <w:style w:type="character" w:customStyle="1" w:styleId="1Char">
    <w:name w:val="标题 1 Char"/>
    <w:basedOn w:val="a0"/>
    <w:link w:val="1"/>
    <w:uiPriority w:val="9"/>
    <w:rsid w:val="004A4FC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A4F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A4FC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A4FC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A4FC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F25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2522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25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252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4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3标题 五号宋体加粗"/>
    <w:basedOn w:val="a"/>
    <w:link w:val="3Char"/>
    <w:autoRedefine/>
    <w:qFormat/>
    <w:rsid w:val="00437173"/>
    <w:pPr>
      <w:spacing w:before="240"/>
      <w:jc w:val="left"/>
    </w:pPr>
    <w:rPr>
      <w:rFonts w:ascii="Times New Roman" w:hAnsi="Times New Roman"/>
      <w:b/>
    </w:rPr>
  </w:style>
  <w:style w:type="character" w:customStyle="1" w:styleId="3Char">
    <w:name w:val="3标题 五号宋体加粗 Char"/>
    <w:basedOn w:val="a0"/>
    <w:link w:val="3"/>
    <w:rsid w:val="00437173"/>
    <w:rPr>
      <w:rFonts w:ascii="Times New Roman" w:hAnsi="Times New Roman"/>
      <w:b/>
    </w:rPr>
  </w:style>
  <w:style w:type="character" w:customStyle="1" w:styleId="1Char">
    <w:name w:val="标题 1 Char"/>
    <w:basedOn w:val="a0"/>
    <w:link w:val="1"/>
    <w:uiPriority w:val="9"/>
    <w:rsid w:val="004A4FC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A4F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A4FC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A4FC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4A4FC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F25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25224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252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25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0B998-2071-42A6-B05B-39BFD724F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5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Tony</cp:lastModifiedBy>
  <cp:revision>2</cp:revision>
  <dcterms:created xsi:type="dcterms:W3CDTF">2018-01-04T03:05:00Z</dcterms:created>
  <dcterms:modified xsi:type="dcterms:W3CDTF">2018-01-06T05:37:00Z</dcterms:modified>
</cp:coreProperties>
</file>